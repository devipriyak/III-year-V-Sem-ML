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35E" w:rsidRDefault="009F135E"/>
    <w:p w:rsidR="009B766A" w:rsidRDefault="009B766A"/>
    <w:p w:rsidR="009B766A" w:rsidRPr="009B766A" w:rsidRDefault="009B766A" w:rsidP="009B766A">
      <w:pPr>
        <w:shd w:val="clear" w:color="auto" w:fill="4F167C"/>
        <w:spacing w:after="192" w:line="240" w:lineRule="auto"/>
        <w:outlineLvl w:val="0"/>
        <w:rPr>
          <w:rFonts w:ascii="inherit" w:eastAsia="Times New Roman" w:hAnsi="inherit" w:cs="Arial"/>
          <w:color w:val="FFFFFF"/>
          <w:kern w:val="36"/>
          <w:sz w:val="23"/>
          <w:szCs w:val="23"/>
        </w:rPr>
      </w:pPr>
      <w:r w:rsidRPr="009B766A">
        <w:rPr>
          <w:rFonts w:ascii="inherit" w:eastAsia="Times New Roman" w:hAnsi="inherit" w:cs="Arial"/>
          <w:color w:val="FFFFFF"/>
          <w:kern w:val="36"/>
          <w:sz w:val="23"/>
          <w:szCs w:val="23"/>
        </w:rPr>
        <w:t>Scatter Plot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Scatter plots</w:t>
      </w:r>
      <w:r w:rsidRPr="009B766A">
        <w:rPr>
          <w:rFonts w:ascii="Times New Roman" w:eastAsia="Times New Roman" w:hAnsi="Times New Roman" w:cs="Times New Roman"/>
          <w:sz w:val="24"/>
          <w:szCs w:val="24"/>
        </w:rPr>
        <w:t> are the graphs that present the relationship between two variables in a data-set. It represents data points on a two-dimensional plane or on a </w:t>
      </w:r>
      <w:r w:rsidRPr="009B766A">
        <w:rPr>
          <w:rFonts w:ascii="Times New Roman" w:eastAsia="Times New Roman" w:hAnsi="Times New Roman" w:cs="Times New Roman"/>
          <w:b/>
          <w:bCs/>
          <w:sz w:val="24"/>
          <w:szCs w:val="24"/>
        </w:rPr>
        <w:t>Cartesian system</w:t>
      </w:r>
      <w:r w:rsidRPr="009B766A">
        <w:rPr>
          <w:rFonts w:ascii="Times New Roman" w:eastAsia="Times New Roman" w:hAnsi="Times New Roman" w:cs="Times New Roman"/>
          <w:sz w:val="24"/>
          <w:szCs w:val="24"/>
        </w:rPr>
        <w:t>. The independent variable or attribute is plotted on the X-axis, while the dependent variable is plotted on the Y-axis. These plots are often called </w:t>
      </w:r>
      <w:r w:rsidRPr="009B766A">
        <w:rPr>
          <w:rFonts w:ascii="Times New Roman" w:eastAsia="Times New Roman" w:hAnsi="Times New Roman" w:cs="Times New Roman"/>
          <w:b/>
          <w:bCs/>
          <w:sz w:val="24"/>
          <w:szCs w:val="24"/>
        </w:rPr>
        <w:t>scatter graphs</w:t>
      </w:r>
      <w:r w:rsidRPr="009B766A">
        <w:rPr>
          <w:rFonts w:ascii="Times New Roman" w:eastAsia="Times New Roman" w:hAnsi="Times New Roman" w:cs="Times New Roman"/>
          <w:sz w:val="24"/>
          <w:szCs w:val="24"/>
        </w:rPr>
        <w:t> or </w:t>
      </w:r>
      <w:r w:rsidRPr="009B766A">
        <w:rPr>
          <w:rFonts w:ascii="Times New Roman" w:eastAsia="Times New Roman" w:hAnsi="Times New Roman" w:cs="Times New Roman"/>
          <w:b/>
          <w:bCs/>
          <w:sz w:val="24"/>
          <w:szCs w:val="24"/>
        </w:rPr>
        <w:t>scatter diagrams</w:t>
      </w:r>
      <w:r w:rsidRPr="009B766A">
        <w:rPr>
          <w:rFonts w:ascii="Times New Roman" w:eastAsia="Times New Roman" w:hAnsi="Times New Roman" w:cs="Times New Roman"/>
          <w:sz w:val="24"/>
          <w:szCs w:val="24"/>
        </w:rPr>
        <w:t>.</w:t>
      </w:r>
    </w:p>
    <w:tbl>
      <w:tblPr>
        <w:tblW w:w="6688"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6688"/>
      </w:tblGrid>
      <w:tr w:rsidR="009B766A" w:rsidRPr="009B766A" w:rsidTr="009B766A">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77" w:type="dxa"/>
              <w:bottom w:w="77" w:type="dxa"/>
              <w:right w:w="77" w:type="dxa"/>
            </w:tcMar>
            <w:hideMark/>
          </w:tcPr>
          <w:p w:rsidR="009B766A" w:rsidRPr="009B766A" w:rsidRDefault="009B766A" w:rsidP="009B766A">
            <w:pPr>
              <w:numPr>
                <w:ilvl w:val="0"/>
                <w:numId w:val="1"/>
              </w:numPr>
              <w:spacing w:before="100" w:beforeAutospacing="1" w:after="48" w:line="240" w:lineRule="auto"/>
              <w:rPr>
                <w:rFonts w:ascii="Times New Roman" w:eastAsia="Times New Roman" w:hAnsi="Times New Roman" w:cs="Times New Roman"/>
                <w:sz w:val="14"/>
                <w:szCs w:val="14"/>
              </w:rPr>
            </w:pPr>
            <w:hyperlink r:id="rId5" w:history="1">
              <w:r w:rsidRPr="009B766A">
                <w:rPr>
                  <w:rFonts w:ascii="Times New Roman" w:eastAsia="Times New Roman" w:hAnsi="Times New Roman" w:cs="Times New Roman"/>
                  <w:color w:val="0BB697"/>
                  <w:sz w:val="14"/>
                  <w:u w:val="single"/>
                </w:rPr>
                <w:t>Bar Graph</w:t>
              </w:r>
            </w:hyperlink>
          </w:p>
          <w:p w:rsidR="009B766A" w:rsidRPr="009B766A" w:rsidRDefault="009B766A" w:rsidP="009B766A">
            <w:pPr>
              <w:numPr>
                <w:ilvl w:val="0"/>
                <w:numId w:val="1"/>
              </w:numPr>
              <w:spacing w:before="100" w:beforeAutospacing="1" w:after="48" w:line="240" w:lineRule="auto"/>
              <w:rPr>
                <w:rFonts w:ascii="Times New Roman" w:eastAsia="Times New Roman" w:hAnsi="Times New Roman" w:cs="Times New Roman"/>
                <w:sz w:val="14"/>
                <w:szCs w:val="14"/>
              </w:rPr>
            </w:pPr>
            <w:hyperlink r:id="rId6" w:history="1">
              <w:r w:rsidRPr="009B766A">
                <w:rPr>
                  <w:rFonts w:ascii="Times New Roman" w:eastAsia="Times New Roman" w:hAnsi="Times New Roman" w:cs="Times New Roman"/>
                  <w:color w:val="0BB697"/>
                  <w:sz w:val="14"/>
                  <w:u w:val="single"/>
                </w:rPr>
                <w:t>Graphical Representation</w:t>
              </w:r>
            </w:hyperlink>
          </w:p>
          <w:p w:rsidR="009B766A" w:rsidRPr="009B766A" w:rsidRDefault="009B766A" w:rsidP="009B766A">
            <w:pPr>
              <w:numPr>
                <w:ilvl w:val="0"/>
                <w:numId w:val="1"/>
              </w:numPr>
              <w:spacing w:before="100" w:beforeAutospacing="1" w:after="48" w:line="240" w:lineRule="auto"/>
              <w:rPr>
                <w:rFonts w:ascii="Times New Roman" w:eastAsia="Times New Roman" w:hAnsi="Times New Roman" w:cs="Times New Roman"/>
                <w:sz w:val="14"/>
                <w:szCs w:val="14"/>
              </w:rPr>
            </w:pPr>
            <w:hyperlink r:id="rId7" w:history="1">
              <w:r w:rsidRPr="009B766A">
                <w:rPr>
                  <w:rFonts w:ascii="Times New Roman" w:eastAsia="Times New Roman" w:hAnsi="Times New Roman" w:cs="Times New Roman"/>
                  <w:color w:val="0BB697"/>
                  <w:sz w:val="14"/>
                  <w:u w:val="single"/>
                </w:rPr>
                <w:t>Correlation</w:t>
              </w:r>
            </w:hyperlink>
          </w:p>
          <w:p w:rsidR="009B766A" w:rsidRPr="009B766A" w:rsidRDefault="009B766A" w:rsidP="009B766A">
            <w:pPr>
              <w:numPr>
                <w:ilvl w:val="0"/>
                <w:numId w:val="1"/>
              </w:numPr>
              <w:spacing w:before="100" w:beforeAutospacing="1" w:after="48" w:line="240" w:lineRule="auto"/>
              <w:rPr>
                <w:rFonts w:ascii="Times New Roman" w:eastAsia="Times New Roman" w:hAnsi="Times New Roman" w:cs="Times New Roman"/>
                <w:sz w:val="14"/>
                <w:szCs w:val="14"/>
              </w:rPr>
            </w:pPr>
            <w:hyperlink r:id="rId8" w:history="1">
              <w:r w:rsidRPr="009B766A">
                <w:rPr>
                  <w:rFonts w:ascii="Times New Roman" w:eastAsia="Times New Roman" w:hAnsi="Times New Roman" w:cs="Times New Roman"/>
                  <w:color w:val="0BB697"/>
                  <w:sz w:val="14"/>
                  <w:u w:val="single"/>
                </w:rPr>
                <w:t>Data Sets</w:t>
              </w:r>
            </w:hyperlink>
          </w:p>
        </w:tc>
      </w:tr>
    </w:tbl>
    <w:p w:rsidR="009B766A" w:rsidRPr="009B766A" w:rsidRDefault="009B766A" w:rsidP="009B766A">
      <w:pPr>
        <w:spacing w:before="192" w:after="96" w:line="240" w:lineRule="auto"/>
        <w:outlineLvl w:val="1"/>
        <w:rPr>
          <w:rFonts w:ascii="inherit" w:eastAsia="Times New Roman" w:hAnsi="inherit" w:cs="Times New Roman"/>
          <w:color w:val="813588"/>
          <w:sz w:val="20"/>
          <w:szCs w:val="20"/>
        </w:rPr>
      </w:pPr>
      <w:r w:rsidRPr="009B766A">
        <w:rPr>
          <w:rFonts w:ascii="inherit" w:eastAsia="Times New Roman" w:hAnsi="inherit" w:cs="Times New Roman"/>
          <w:color w:val="813588"/>
          <w:sz w:val="20"/>
          <w:szCs w:val="20"/>
        </w:rPr>
        <w:t>Scatter plot Graph</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xml:space="preserve">A scatter plot is also called a scatter chart, </w:t>
      </w:r>
      <w:proofErr w:type="spellStart"/>
      <w:r w:rsidRPr="009B766A">
        <w:rPr>
          <w:rFonts w:ascii="Times New Roman" w:eastAsia="Times New Roman" w:hAnsi="Times New Roman" w:cs="Times New Roman"/>
          <w:sz w:val="24"/>
          <w:szCs w:val="24"/>
        </w:rPr>
        <w:t>scattergram</w:t>
      </w:r>
      <w:proofErr w:type="spellEnd"/>
      <w:r w:rsidRPr="009B766A">
        <w:rPr>
          <w:rFonts w:ascii="Times New Roman" w:eastAsia="Times New Roman" w:hAnsi="Times New Roman" w:cs="Times New Roman"/>
          <w:sz w:val="24"/>
          <w:szCs w:val="24"/>
        </w:rPr>
        <w:t>, or scatter plot, XY graph. The scatter diagram graphs numerical data pairs, with one variable on each axis, show their relationship. Now the question comes for everyone: </w:t>
      </w:r>
      <w:r w:rsidRPr="009B766A">
        <w:rPr>
          <w:rFonts w:ascii="Times New Roman" w:eastAsia="Times New Roman" w:hAnsi="Times New Roman" w:cs="Times New Roman"/>
          <w:b/>
          <w:bCs/>
          <w:sz w:val="24"/>
          <w:szCs w:val="24"/>
        </w:rPr>
        <w:t>when to use a scatter plot</w:t>
      </w:r>
      <w:r w:rsidRPr="009B766A">
        <w:rPr>
          <w:rFonts w:ascii="Times New Roman" w:eastAsia="Times New Roman" w:hAnsi="Times New Roman" w:cs="Times New Roman"/>
          <w:sz w:val="24"/>
          <w:szCs w:val="24"/>
        </w:rPr>
        <w: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Scatter plots are used in either of the following situations.</w:t>
      </w:r>
    </w:p>
    <w:p w:rsidR="009B766A" w:rsidRPr="009B766A" w:rsidRDefault="009B766A" w:rsidP="009B766A">
      <w:pPr>
        <w:numPr>
          <w:ilvl w:val="0"/>
          <w:numId w:val="2"/>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When we have paired numerical data</w:t>
      </w:r>
    </w:p>
    <w:p w:rsidR="009B766A" w:rsidRPr="009B766A" w:rsidRDefault="009B766A" w:rsidP="009B766A">
      <w:pPr>
        <w:numPr>
          <w:ilvl w:val="0"/>
          <w:numId w:val="2"/>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When there are multiple values of the dependent variable for a unique value of an independent variable</w:t>
      </w:r>
    </w:p>
    <w:p w:rsidR="009B766A" w:rsidRPr="009B766A" w:rsidRDefault="009B766A" w:rsidP="009B766A">
      <w:pPr>
        <w:numPr>
          <w:ilvl w:val="0"/>
          <w:numId w:val="2"/>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xml:space="preserve">In determining the relationship between variables in some scenarios, such as identifying potential root causes of problems, checking whether two products </w:t>
      </w:r>
      <w:proofErr w:type="gramStart"/>
      <w:r w:rsidRPr="009B766A">
        <w:rPr>
          <w:rFonts w:ascii="Times New Roman" w:eastAsia="Times New Roman" w:hAnsi="Times New Roman" w:cs="Times New Roman"/>
          <w:sz w:val="24"/>
          <w:szCs w:val="24"/>
        </w:rPr>
        <w:t>that appear</w:t>
      </w:r>
      <w:proofErr w:type="gramEnd"/>
      <w:r w:rsidRPr="009B766A">
        <w:rPr>
          <w:rFonts w:ascii="Times New Roman" w:eastAsia="Times New Roman" w:hAnsi="Times New Roman" w:cs="Times New Roman"/>
          <w:sz w:val="24"/>
          <w:szCs w:val="24"/>
        </w:rPr>
        <w:t xml:space="preserve"> to be related both occur with the exact cause and so on.</w:t>
      </w:r>
    </w:p>
    <w:p w:rsidR="009B766A" w:rsidRPr="009B766A" w:rsidRDefault="009B766A" w:rsidP="009B766A">
      <w:pPr>
        <w:spacing w:before="192" w:after="96" w:line="240" w:lineRule="auto"/>
        <w:outlineLvl w:val="1"/>
        <w:rPr>
          <w:rFonts w:ascii="inherit" w:eastAsia="Times New Roman" w:hAnsi="inherit" w:cs="Times New Roman"/>
          <w:color w:val="813588"/>
          <w:sz w:val="20"/>
          <w:szCs w:val="20"/>
        </w:rPr>
      </w:pPr>
      <w:r w:rsidRPr="009B766A">
        <w:rPr>
          <w:rFonts w:ascii="inherit" w:eastAsia="Times New Roman" w:hAnsi="inherit" w:cs="Times New Roman"/>
          <w:color w:val="813588"/>
          <w:sz w:val="20"/>
          <w:szCs w:val="20"/>
        </w:rPr>
        <w:t>Scatter Plot Uses and Examples</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Scatter plots instantly report a large volume of data. It is beneficial in the following situations –</w:t>
      </w:r>
    </w:p>
    <w:p w:rsidR="009B766A" w:rsidRPr="009B766A" w:rsidRDefault="009B766A" w:rsidP="009B766A">
      <w:pPr>
        <w:numPr>
          <w:ilvl w:val="0"/>
          <w:numId w:val="3"/>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For a large set of data points given</w:t>
      </w:r>
    </w:p>
    <w:p w:rsidR="009B766A" w:rsidRPr="009B766A" w:rsidRDefault="009B766A" w:rsidP="009B766A">
      <w:pPr>
        <w:numPr>
          <w:ilvl w:val="0"/>
          <w:numId w:val="3"/>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Each set comprises a pair of values</w:t>
      </w:r>
    </w:p>
    <w:p w:rsidR="009B766A" w:rsidRPr="009B766A" w:rsidRDefault="009B766A" w:rsidP="009B766A">
      <w:pPr>
        <w:numPr>
          <w:ilvl w:val="0"/>
          <w:numId w:val="3"/>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The given data is in numeric form</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4385" cy="4858385"/>
            <wp:effectExtent l="19050" t="0" r="0" b="0"/>
            <wp:docPr id="1" name="Picture 1"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 plot"/>
                    <pic:cNvPicPr>
                      <a:picLocks noChangeAspect="1" noChangeArrowheads="1"/>
                    </pic:cNvPicPr>
                  </pic:nvPicPr>
                  <pic:blipFill>
                    <a:blip r:embed="rId9"/>
                    <a:srcRect/>
                    <a:stretch>
                      <a:fillRect/>
                    </a:stretch>
                  </pic:blipFill>
                  <pic:spPr bwMode="auto">
                    <a:xfrm>
                      <a:off x="0" y="0"/>
                      <a:ext cx="7144385" cy="4858385"/>
                    </a:xfrm>
                    <a:prstGeom prst="rect">
                      <a:avLst/>
                    </a:prstGeom>
                    <a:noFill/>
                    <a:ln w="9525">
                      <a:noFill/>
                      <a:miter lim="800000"/>
                      <a:headEnd/>
                      <a:tailEnd/>
                    </a:ln>
                  </pic:spPr>
                </pic:pic>
              </a:graphicData>
            </a:graphic>
          </wp:inline>
        </w:drawing>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The line drawn in a scatter plot, which is near to almost all the points in the plot is known as “</w:t>
      </w:r>
      <w:r w:rsidRPr="009B766A">
        <w:rPr>
          <w:rFonts w:ascii="Times New Roman" w:eastAsia="Times New Roman" w:hAnsi="Times New Roman" w:cs="Times New Roman"/>
          <w:b/>
          <w:bCs/>
          <w:sz w:val="24"/>
          <w:szCs w:val="24"/>
        </w:rPr>
        <w:t>line of best fit</w:t>
      </w:r>
      <w:r w:rsidRPr="009B766A">
        <w:rPr>
          <w:rFonts w:ascii="Times New Roman" w:eastAsia="Times New Roman" w:hAnsi="Times New Roman" w:cs="Times New Roman"/>
          <w:sz w:val="24"/>
          <w:szCs w:val="24"/>
        </w:rPr>
        <w:t>” or “</w:t>
      </w:r>
      <w:r w:rsidRPr="009B766A">
        <w:rPr>
          <w:rFonts w:ascii="Times New Roman" w:eastAsia="Times New Roman" w:hAnsi="Times New Roman" w:cs="Times New Roman"/>
          <w:b/>
          <w:bCs/>
          <w:sz w:val="24"/>
          <w:szCs w:val="24"/>
        </w:rPr>
        <w:t>trend line</w:t>
      </w:r>
      <w:r w:rsidRPr="009B766A">
        <w:rPr>
          <w:rFonts w:ascii="Times New Roman" w:eastAsia="Times New Roman" w:hAnsi="Times New Roman" w:cs="Times New Roman"/>
          <w:sz w:val="24"/>
          <w:szCs w:val="24"/>
        </w:rPr>
        <w:t>“. See the graph below for an example.</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4385" cy="4077970"/>
            <wp:effectExtent l="19050" t="0" r="0" b="0"/>
            <wp:docPr id="2" name="Picture 2" descr="Scatter Plot Uses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Uses and Examples"/>
                    <pic:cNvPicPr>
                      <a:picLocks noChangeAspect="1" noChangeArrowheads="1"/>
                    </pic:cNvPicPr>
                  </pic:nvPicPr>
                  <pic:blipFill>
                    <a:blip r:embed="rId10"/>
                    <a:srcRect/>
                    <a:stretch>
                      <a:fillRect/>
                    </a:stretch>
                  </pic:blipFill>
                  <pic:spPr bwMode="auto">
                    <a:xfrm>
                      <a:off x="0" y="0"/>
                      <a:ext cx="7144385" cy="4077970"/>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outlineLvl w:val="1"/>
        <w:rPr>
          <w:rFonts w:ascii="inherit" w:eastAsia="Times New Roman" w:hAnsi="inherit" w:cs="Times New Roman"/>
          <w:color w:val="813588"/>
          <w:sz w:val="20"/>
          <w:szCs w:val="20"/>
        </w:rPr>
      </w:pPr>
      <w:r w:rsidRPr="009B766A">
        <w:rPr>
          <w:rFonts w:ascii="inherit" w:eastAsia="Times New Roman" w:hAnsi="inherit" w:cs="Times New Roman"/>
          <w:color w:val="813588"/>
          <w:sz w:val="20"/>
          <w:szCs w:val="20"/>
        </w:rPr>
        <w:t>Scatter plot Correlation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We know that the correlation is a statistical measure of the relationship between the two variables’ relative movements. If the variables are correlated, the points will fall along a line or curve. The better the correlation, the closer the points will touch the line. This cause examination tool is considered as one of the seven essential quality tools.</w:t>
      </w:r>
    </w:p>
    <w:p w:rsidR="009B766A" w:rsidRPr="009B766A" w:rsidRDefault="009B766A" w:rsidP="009B766A">
      <w:pPr>
        <w:spacing w:before="192" w:after="96" w:line="240" w:lineRule="auto"/>
        <w:outlineLvl w:val="1"/>
        <w:rPr>
          <w:rFonts w:ascii="inherit" w:eastAsia="Times New Roman" w:hAnsi="inherit" w:cs="Times New Roman"/>
          <w:color w:val="813588"/>
          <w:sz w:val="20"/>
          <w:szCs w:val="20"/>
        </w:rPr>
      </w:pPr>
      <w:r w:rsidRPr="009B766A">
        <w:rPr>
          <w:rFonts w:ascii="inherit" w:eastAsia="Times New Roman" w:hAnsi="inherit" w:cs="Times New Roman"/>
          <w:color w:val="813588"/>
          <w:sz w:val="20"/>
          <w:szCs w:val="20"/>
        </w:rPr>
        <w:t>Types of correlation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The scatter plot explains the correlation between two attributes or variables. It represents how closely the two variables are connected. There can be three such situations to see the relation between the two variables –</w:t>
      </w:r>
    </w:p>
    <w:p w:rsidR="009B766A" w:rsidRPr="009B766A" w:rsidRDefault="009B766A" w:rsidP="009B7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Positive Correlation</w:t>
      </w:r>
    </w:p>
    <w:p w:rsidR="009B766A" w:rsidRPr="009B766A" w:rsidRDefault="009B766A" w:rsidP="009B7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Negative Correlation</w:t>
      </w:r>
    </w:p>
    <w:p w:rsidR="009B766A" w:rsidRPr="009B766A" w:rsidRDefault="009B766A" w:rsidP="009B76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No Correlation</w:t>
      </w:r>
    </w:p>
    <w:p w:rsidR="009B766A" w:rsidRPr="009B766A" w:rsidRDefault="009B766A" w:rsidP="009B766A">
      <w:pPr>
        <w:spacing w:before="192" w:after="96" w:line="240" w:lineRule="auto"/>
        <w:outlineLvl w:val="2"/>
        <w:rPr>
          <w:rFonts w:ascii="inherit" w:eastAsia="Times New Roman" w:hAnsi="inherit" w:cs="Times New Roman"/>
          <w:color w:val="813588"/>
          <w:sz w:val="18"/>
          <w:szCs w:val="18"/>
        </w:rPr>
      </w:pPr>
      <w:r w:rsidRPr="009B766A">
        <w:rPr>
          <w:rFonts w:ascii="inherit" w:eastAsia="Times New Roman" w:hAnsi="inherit" w:cs="Times New Roman"/>
          <w:color w:val="813588"/>
          <w:sz w:val="18"/>
          <w:szCs w:val="18"/>
        </w:rPr>
        <w:t>Positive Correlation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When the points in the graph are rising, moving from left to right, then the scatter plot shows a positive correlation. It means the values of one variable are increasing with respect to another. Now positive correlation can further be classified into three categories:</w:t>
      </w:r>
    </w:p>
    <w:p w:rsidR="009B766A" w:rsidRPr="009B766A" w:rsidRDefault="009B766A" w:rsidP="009B766A">
      <w:pPr>
        <w:numPr>
          <w:ilvl w:val="0"/>
          <w:numId w:val="5"/>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Perfect Positive </w:t>
      </w:r>
      <w:r w:rsidRPr="009B766A">
        <w:rPr>
          <w:rFonts w:ascii="Times New Roman" w:eastAsia="Times New Roman" w:hAnsi="Times New Roman" w:cs="Times New Roman"/>
          <w:sz w:val="24"/>
          <w:szCs w:val="24"/>
        </w:rPr>
        <w:t>– Which represents a perfectly straight line</w:t>
      </w:r>
    </w:p>
    <w:p w:rsidR="009B766A" w:rsidRPr="009B766A" w:rsidRDefault="009B766A" w:rsidP="009B766A">
      <w:pPr>
        <w:numPr>
          <w:ilvl w:val="0"/>
          <w:numId w:val="5"/>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High Positive</w:t>
      </w:r>
      <w:r w:rsidRPr="009B766A">
        <w:rPr>
          <w:rFonts w:ascii="Times New Roman" w:eastAsia="Times New Roman" w:hAnsi="Times New Roman" w:cs="Times New Roman"/>
          <w:sz w:val="24"/>
          <w:szCs w:val="24"/>
        </w:rPr>
        <w:t> – All points are nearby</w:t>
      </w:r>
    </w:p>
    <w:p w:rsidR="009B766A" w:rsidRPr="009B766A" w:rsidRDefault="009B766A" w:rsidP="009B766A">
      <w:pPr>
        <w:numPr>
          <w:ilvl w:val="0"/>
          <w:numId w:val="5"/>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lastRenderedPageBreak/>
        <w:t>Low Positive</w:t>
      </w:r>
      <w:r w:rsidRPr="009B766A">
        <w:rPr>
          <w:rFonts w:ascii="Times New Roman" w:eastAsia="Times New Roman" w:hAnsi="Times New Roman" w:cs="Times New Roman"/>
          <w:sz w:val="24"/>
          <w:szCs w:val="24"/>
        </w:rPr>
        <w:t> – When all the points are scattered</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4385" cy="2846705"/>
            <wp:effectExtent l="19050" t="0" r="0" b="0"/>
            <wp:docPr id="3" name="Picture 3" descr="Posi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Correlation"/>
                    <pic:cNvPicPr>
                      <a:picLocks noChangeAspect="1" noChangeArrowheads="1"/>
                    </pic:cNvPicPr>
                  </pic:nvPicPr>
                  <pic:blipFill>
                    <a:blip r:embed="rId11"/>
                    <a:srcRect/>
                    <a:stretch>
                      <a:fillRect/>
                    </a:stretch>
                  </pic:blipFill>
                  <pic:spPr bwMode="auto">
                    <a:xfrm>
                      <a:off x="0" y="0"/>
                      <a:ext cx="7144385" cy="2846705"/>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outlineLvl w:val="2"/>
        <w:rPr>
          <w:rFonts w:ascii="inherit" w:eastAsia="Times New Roman" w:hAnsi="inherit" w:cs="Times New Roman"/>
          <w:color w:val="813588"/>
          <w:sz w:val="18"/>
          <w:szCs w:val="18"/>
        </w:rPr>
      </w:pPr>
      <w:r w:rsidRPr="009B766A">
        <w:rPr>
          <w:rFonts w:ascii="inherit" w:eastAsia="Times New Roman" w:hAnsi="inherit" w:cs="Times New Roman"/>
          <w:color w:val="813588"/>
          <w:sz w:val="18"/>
          <w:szCs w:val="18"/>
        </w:rPr>
        <w:t>Negative Correlation</w:t>
      </w:r>
    </w:p>
    <w:p w:rsidR="009B766A" w:rsidRPr="009B766A" w:rsidRDefault="009B766A" w:rsidP="009B766A">
      <w:pPr>
        <w:spacing w:after="96" w:line="240" w:lineRule="auto"/>
        <w:rPr>
          <w:rFonts w:ascii="Times New Roman" w:eastAsia="Times New Roman" w:hAnsi="Times New Roman" w:cs="Times New Roman"/>
          <w:sz w:val="24"/>
          <w:szCs w:val="24"/>
        </w:rPr>
      </w:pPr>
      <w:proofErr w:type="gramStart"/>
      <w:r w:rsidRPr="009B766A">
        <w:rPr>
          <w:rFonts w:ascii="Times New Roman" w:eastAsia="Times New Roman" w:hAnsi="Times New Roman" w:cs="Times New Roman"/>
          <w:sz w:val="24"/>
          <w:szCs w:val="24"/>
        </w:rPr>
        <w:t>When the points in the scatter graph fall while moving left to right, then it is called a negative correlation.</w:t>
      </w:r>
      <w:proofErr w:type="gramEnd"/>
      <w:r w:rsidRPr="009B766A">
        <w:rPr>
          <w:rFonts w:ascii="Times New Roman" w:eastAsia="Times New Roman" w:hAnsi="Times New Roman" w:cs="Times New Roman"/>
          <w:sz w:val="24"/>
          <w:szCs w:val="24"/>
        </w:rPr>
        <w:t xml:space="preserve"> It means the values of one variable are decreasing with respect to another. These are also of three types:</w:t>
      </w:r>
    </w:p>
    <w:p w:rsidR="009B766A" w:rsidRPr="009B766A" w:rsidRDefault="009B766A" w:rsidP="009B766A">
      <w:pPr>
        <w:numPr>
          <w:ilvl w:val="0"/>
          <w:numId w:val="6"/>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Perfect Negative</w:t>
      </w:r>
      <w:r w:rsidRPr="009B766A">
        <w:rPr>
          <w:rFonts w:ascii="Times New Roman" w:eastAsia="Times New Roman" w:hAnsi="Times New Roman" w:cs="Times New Roman"/>
          <w:sz w:val="24"/>
          <w:szCs w:val="24"/>
        </w:rPr>
        <w:t> – Which form almost a straight line</w:t>
      </w:r>
    </w:p>
    <w:p w:rsidR="009B766A" w:rsidRPr="009B766A" w:rsidRDefault="009B766A" w:rsidP="009B766A">
      <w:pPr>
        <w:numPr>
          <w:ilvl w:val="0"/>
          <w:numId w:val="6"/>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High Negative</w:t>
      </w:r>
      <w:r w:rsidRPr="009B766A">
        <w:rPr>
          <w:rFonts w:ascii="Times New Roman" w:eastAsia="Times New Roman" w:hAnsi="Times New Roman" w:cs="Times New Roman"/>
          <w:sz w:val="24"/>
          <w:szCs w:val="24"/>
        </w:rPr>
        <w:t> – When points are near to one another</w:t>
      </w:r>
    </w:p>
    <w:p w:rsidR="009B766A" w:rsidRPr="009B766A" w:rsidRDefault="009B766A" w:rsidP="009B766A">
      <w:pPr>
        <w:numPr>
          <w:ilvl w:val="0"/>
          <w:numId w:val="6"/>
        </w:numPr>
        <w:spacing w:before="100" w:beforeAutospacing="1" w:after="48"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Low Negative</w:t>
      </w:r>
      <w:r w:rsidRPr="009B766A">
        <w:rPr>
          <w:rFonts w:ascii="Times New Roman" w:eastAsia="Times New Roman" w:hAnsi="Times New Roman" w:cs="Times New Roman"/>
          <w:sz w:val="24"/>
          <w:szCs w:val="24"/>
        </w:rPr>
        <w:t> – When points are in scattered form</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4385" cy="2846705"/>
            <wp:effectExtent l="19050" t="0" r="0" b="0"/>
            <wp:docPr id="4" name="Picture 4" descr="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gative correlation"/>
                    <pic:cNvPicPr>
                      <a:picLocks noChangeAspect="1" noChangeArrowheads="1"/>
                    </pic:cNvPicPr>
                  </pic:nvPicPr>
                  <pic:blipFill>
                    <a:blip r:embed="rId12"/>
                    <a:srcRect/>
                    <a:stretch>
                      <a:fillRect/>
                    </a:stretch>
                  </pic:blipFill>
                  <pic:spPr bwMode="auto">
                    <a:xfrm>
                      <a:off x="0" y="0"/>
                      <a:ext cx="7144385" cy="2846705"/>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outlineLvl w:val="2"/>
        <w:rPr>
          <w:rFonts w:ascii="inherit" w:eastAsia="Times New Roman" w:hAnsi="inherit" w:cs="Times New Roman"/>
          <w:color w:val="813588"/>
          <w:sz w:val="18"/>
          <w:szCs w:val="18"/>
        </w:rPr>
      </w:pPr>
      <w:r w:rsidRPr="009B766A">
        <w:rPr>
          <w:rFonts w:ascii="inherit" w:eastAsia="Times New Roman" w:hAnsi="inherit" w:cs="Times New Roman"/>
          <w:color w:val="813588"/>
          <w:sz w:val="18"/>
          <w:szCs w:val="18"/>
        </w:rPr>
        <w:t>No Correlation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When the points are scattered all over the graph and it is difficult to conclude whether the values are increasing or decreasing, then there is no correlation between the variables.</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4385" cy="3816350"/>
            <wp:effectExtent l="19050" t="0" r="0" b="0"/>
            <wp:docPr id="5" name="Picture 5" descr="No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correlation"/>
                    <pic:cNvPicPr>
                      <a:picLocks noChangeAspect="1" noChangeArrowheads="1"/>
                    </pic:cNvPicPr>
                  </pic:nvPicPr>
                  <pic:blipFill>
                    <a:blip r:embed="rId13"/>
                    <a:srcRect/>
                    <a:stretch>
                      <a:fillRect/>
                    </a:stretch>
                  </pic:blipFill>
                  <pic:spPr bwMode="auto">
                    <a:xfrm>
                      <a:off x="0" y="0"/>
                      <a:ext cx="7144385" cy="3816350"/>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outlineLvl w:val="1"/>
        <w:rPr>
          <w:rFonts w:ascii="inherit" w:eastAsia="Times New Roman" w:hAnsi="inherit" w:cs="Times New Roman"/>
          <w:color w:val="813588"/>
          <w:sz w:val="20"/>
          <w:szCs w:val="20"/>
        </w:rPr>
      </w:pPr>
      <w:r w:rsidRPr="009B766A">
        <w:rPr>
          <w:rFonts w:ascii="inherit" w:eastAsia="Times New Roman" w:hAnsi="inherit" w:cs="Times New Roman"/>
          <w:color w:val="813588"/>
          <w:sz w:val="20"/>
          <w:szCs w:val="20"/>
        </w:rPr>
        <w:t>Scatter plot Example</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Let us understand how to construct a scatter plot with the help of the below example.</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Question: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Draw a scatter plot for the given data that shows the number of games played and scores obtained in each instance.</w:t>
      </w:r>
    </w:p>
    <w:tbl>
      <w:tblPr>
        <w:tblW w:w="6688"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1349"/>
        <w:gridCol w:w="524"/>
        <w:gridCol w:w="523"/>
        <w:gridCol w:w="523"/>
        <w:gridCol w:w="523"/>
        <w:gridCol w:w="523"/>
        <w:gridCol w:w="523"/>
        <w:gridCol w:w="523"/>
        <w:gridCol w:w="523"/>
        <w:gridCol w:w="523"/>
        <w:gridCol w:w="631"/>
      </w:tblGrid>
      <w:tr w:rsidR="009B766A" w:rsidRPr="009B766A" w:rsidTr="009B766A">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No. of games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3</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6</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2</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7</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7</w:t>
            </w:r>
          </w:p>
        </w:tc>
      </w:tr>
      <w:tr w:rsidR="009B766A" w:rsidRPr="009B766A" w:rsidTr="009B766A">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Scores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80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90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75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80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90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50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65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85</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40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77" w:type="dxa"/>
              <w:left w:w="106" w:type="dxa"/>
              <w:bottom w:w="77" w:type="dxa"/>
              <w:right w:w="106" w:type="dxa"/>
            </w:tcMar>
            <w:vAlign w:val="center"/>
            <w:hideMark/>
          </w:tcPr>
          <w:p w:rsidR="009B766A" w:rsidRPr="009B766A" w:rsidRDefault="009B766A" w:rsidP="009B766A">
            <w:pPr>
              <w:spacing w:after="0" w:line="173" w:lineRule="atLeast"/>
              <w:rPr>
                <w:rFonts w:ascii="Times New Roman" w:eastAsia="Times New Roman" w:hAnsi="Times New Roman" w:cs="Times New Roman"/>
                <w:sz w:val="14"/>
                <w:szCs w:val="14"/>
              </w:rPr>
            </w:pPr>
            <w:r w:rsidRPr="009B766A">
              <w:rPr>
                <w:rFonts w:ascii="Times New Roman" w:eastAsia="Times New Roman" w:hAnsi="Times New Roman" w:cs="Times New Roman"/>
                <w:sz w:val="14"/>
                <w:szCs w:val="14"/>
              </w:rPr>
              <w:t>100</w:t>
            </w:r>
          </w:p>
        </w:tc>
      </w:tr>
    </w:tbl>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b/>
          <w:bCs/>
          <w:sz w:val="24"/>
          <w:szCs w:val="24"/>
        </w:rPr>
        <w:t>Solution:</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X-axis or horizontal axis: Number of games</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Y-axis or vertical axis: Scores</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Now, the scatter graph will be:</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44385" cy="4065905"/>
            <wp:effectExtent l="19050" t="0" r="0" b="0"/>
            <wp:docPr id="6" name="Picture 6" descr="Scatterplo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tterplot example"/>
                    <pic:cNvPicPr>
                      <a:picLocks noChangeAspect="1" noChangeArrowheads="1"/>
                    </pic:cNvPicPr>
                  </pic:nvPicPr>
                  <pic:blipFill>
                    <a:blip r:embed="rId14"/>
                    <a:srcRect/>
                    <a:stretch>
                      <a:fillRect/>
                    </a:stretch>
                  </pic:blipFill>
                  <pic:spPr bwMode="auto">
                    <a:xfrm>
                      <a:off x="0" y="0"/>
                      <a:ext cx="7144385" cy="4065905"/>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jc w:val="center"/>
        <w:outlineLvl w:val="0"/>
        <w:rPr>
          <w:rFonts w:ascii="inherit" w:eastAsia="Times New Roman" w:hAnsi="inherit" w:cs="Times New Roman"/>
          <w:kern w:val="36"/>
          <w:sz w:val="35"/>
          <w:szCs w:val="35"/>
        </w:rPr>
      </w:pPr>
      <w:r w:rsidRPr="009B766A">
        <w:rPr>
          <w:rFonts w:ascii="inherit" w:eastAsia="Times New Roman" w:hAnsi="inherit" w:cs="Times New Roman"/>
          <w:kern w:val="36"/>
          <w:sz w:val="35"/>
          <w:szCs w:val="35"/>
        </w:rPr>
        <w:t xml:space="preserve">Drawing </w:t>
      </w:r>
      <w:proofErr w:type="gramStart"/>
      <w:r w:rsidRPr="009B766A">
        <w:rPr>
          <w:rFonts w:ascii="inherit" w:eastAsia="Times New Roman" w:hAnsi="inherit" w:cs="Times New Roman"/>
          <w:kern w:val="36"/>
          <w:sz w:val="35"/>
          <w:szCs w:val="35"/>
        </w:rPr>
        <w:t>A</w:t>
      </w:r>
      <w:proofErr w:type="gramEnd"/>
      <w:r w:rsidRPr="009B766A">
        <w:rPr>
          <w:rFonts w:ascii="inherit" w:eastAsia="Times New Roman" w:hAnsi="inherit" w:cs="Times New Roman"/>
          <w:kern w:val="36"/>
          <w:sz w:val="35"/>
          <w:szCs w:val="35"/>
        </w:rPr>
        <w:t xml:space="preserve"> Scatter Plot Using Pandas </w:t>
      </w:r>
      <w:proofErr w:type="spellStart"/>
      <w:r w:rsidRPr="009B766A">
        <w:rPr>
          <w:rFonts w:ascii="inherit" w:eastAsia="Times New Roman" w:hAnsi="inherit" w:cs="Times New Roman"/>
          <w:kern w:val="36"/>
          <w:sz w:val="35"/>
          <w:szCs w:val="35"/>
        </w:rPr>
        <w:t>DataFrame</w:t>
      </w:r>
      <w:proofErr w:type="spellEnd"/>
    </w:p>
    <w:p w:rsidR="009B766A" w:rsidRPr="009B766A" w:rsidRDefault="009B766A" w:rsidP="009B766A">
      <w:pPr>
        <w:spacing w:after="0" w:line="240" w:lineRule="auto"/>
        <w:jc w:val="center"/>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numPr>
          <w:ilvl w:val="0"/>
          <w:numId w:val="7"/>
        </w:numPr>
        <w:shd w:val="clear" w:color="auto" w:fill="F5F5F5"/>
        <w:spacing w:before="100" w:beforeAutospacing="1" w:after="100" w:afterAutospacing="1" w:line="240" w:lineRule="auto"/>
        <w:rPr>
          <w:rFonts w:ascii="Times New Roman" w:eastAsia="Times New Roman" w:hAnsi="Times New Roman" w:cs="Times New Roman"/>
          <w:sz w:val="24"/>
          <w:szCs w:val="24"/>
        </w:rPr>
      </w:pPr>
      <w:hyperlink r:id="rId15" w:history="1">
        <w:r w:rsidRPr="009B766A">
          <w:rPr>
            <w:rFonts w:ascii="Times New Roman" w:eastAsia="Times New Roman" w:hAnsi="Times New Roman" w:cs="Times New Roman"/>
            <w:color w:val="337AB7"/>
            <w:sz w:val="24"/>
            <w:szCs w:val="24"/>
            <w:u w:val="single"/>
          </w:rPr>
          <w:t>Home</w:t>
        </w:r>
      </w:hyperlink>
    </w:p>
    <w:p w:rsidR="009B766A" w:rsidRPr="009B766A" w:rsidRDefault="009B766A" w:rsidP="009B766A">
      <w:pPr>
        <w:numPr>
          <w:ilvl w:val="0"/>
          <w:numId w:val="7"/>
        </w:numPr>
        <w:shd w:val="clear" w:color="auto" w:fill="F5F5F5"/>
        <w:spacing w:before="100" w:beforeAutospacing="1" w:after="100" w:afterAutospacing="1" w:line="240" w:lineRule="auto"/>
        <w:rPr>
          <w:rFonts w:ascii="Times New Roman" w:eastAsia="Times New Roman" w:hAnsi="Times New Roman" w:cs="Times New Roman"/>
          <w:sz w:val="24"/>
          <w:szCs w:val="24"/>
        </w:rPr>
      </w:pPr>
      <w:hyperlink r:id="rId16" w:history="1">
        <w:r w:rsidRPr="009B766A">
          <w:rPr>
            <w:rFonts w:ascii="Times New Roman" w:eastAsia="Times New Roman" w:hAnsi="Times New Roman" w:cs="Times New Roman"/>
            <w:color w:val="337AB7"/>
            <w:sz w:val="24"/>
            <w:szCs w:val="24"/>
            <w:u w:val="single"/>
          </w:rPr>
          <w:t>Pandas</w:t>
        </w:r>
      </w:hyperlink>
    </w:p>
    <w:p w:rsidR="009B766A" w:rsidRPr="009B766A" w:rsidRDefault="009B766A" w:rsidP="009B766A">
      <w:pPr>
        <w:numPr>
          <w:ilvl w:val="0"/>
          <w:numId w:val="7"/>
        </w:numPr>
        <w:shd w:val="clear" w:color="auto" w:fill="F5F5F5"/>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Pr="009B766A">
          <w:rPr>
            <w:rFonts w:ascii="Times New Roman" w:eastAsia="Times New Roman" w:hAnsi="Times New Roman" w:cs="Times New Roman"/>
            <w:color w:val="337AB7"/>
            <w:sz w:val="24"/>
            <w:szCs w:val="24"/>
            <w:u w:val="single"/>
          </w:rPr>
          <w:t>Dataframe</w:t>
        </w:r>
        <w:proofErr w:type="spellEnd"/>
        <w:r w:rsidRPr="009B766A">
          <w:rPr>
            <w:rFonts w:ascii="Times New Roman" w:eastAsia="Times New Roman" w:hAnsi="Times New Roman" w:cs="Times New Roman"/>
            <w:color w:val="337AB7"/>
            <w:sz w:val="24"/>
            <w:szCs w:val="24"/>
            <w:u w:val="single"/>
          </w:rPr>
          <w:t>-plotting</w:t>
        </w:r>
      </w:hyperlink>
    </w:p>
    <w:p w:rsidR="009B766A" w:rsidRPr="009B766A" w:rsidRDefault="009B766A" w:rsidP="009B766A">
      <w:pPr>
        <w:numPr>
          <w:ilvl w:val="0"/>
          <w:numId w:val="7"/>
        </w:numPr>
        <w:shd w:val="clear" w:color="auto" w:fill="F5F5F5"/>
        <w:spacing w:before="100" w:beforeAutospacing="1" w:after="100" w:afterAutospacing="1" w:line="240" w:lineRule="auto"/>
        <w:rPr>
          <w:rFonts w:ascii="Times New Roman" w:eastAsia="Times New Roman" w:hAnsi="Times New Roman" w:cs="Times New Roman"/>
          <w:color w:val="777777"/>
          <w:sz w:val="24"/>
          <w:szCs w:val="24"/>
        </w:rPr>
      </w:pPr>
      <w:r w:rsidRPr="009B766A">
        <w:rPr>
          <w:rFonts w:ascii="Times New Roman" w:eastAsia="Times New Roman" w:hAnsi="Times New Roman" w:cs="Times New Roman"/>
          <w:color w:val="777777"/>
          <w:sz w:val="24"/>
          <w:szCs w:val="24"/>
        </w:rPr>
        <w:t>Scatter Plot</w:t>
      </w:r>
    </w:p>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t>Overview:</w:t>
      </w:r>
    </w:p>
    <w:p w:rsidR="009B766A" w:rsidRPr="009B766A" w:rsidRDefault="009B766A" w:rsidP="009B7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sz w:val="17"/>
          <w:szCs w:val="17"/>
        </w:rPr>
        <w:t>A </w:t>
      </w:r>
      <w:r w:rsidRPr="009B766A">
        <w:rPr>
          <w:rFonts w:ascii="Tahoma" w:eastAsia="Times New Roman" w:hAnsi="Tahoma" w:cs="Tahoma"/>
          <w:b/>
          <w:bCs/>
          <w:sz w:val="17"/>
        </w:rPr>
        <w:t>scatter plot </w:t>
      </w:r>
      <w:r w:rsidRPr="009B766A">
        <w:rPr>
          <w:rFonts w:ascii="Tahoma" w:eastAsia="Times New Roman" w:hAnsi="Tahoma" w:cs="Tahoma"/>
          <w:sz w:val="17"/>
          <w:szCs w:val="17"/>
        </w:rPr>
        <w:t>is a diagram drawn between two distributions of variables X and Y on a two dimensional plane.</w:t>
      </w:r>
    </w:p>
    <w:p w:rsidR="009B766A" w:rsidRPr="009B766A" w:rsidRDefault="009B766A" w:rsidP="009B7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b/>
          <w:bCs/>
          <w:sz w:val="17"/>
        </w:rPr>
        <w:t>Scatter plot</w:t>
      </w:r>
      <w:r w:rsidRPr="009B766A">
        <w:rPr>
          <w:rFonts w:ascii="Tahoma" w:eastAsia="Times New Roman" w:hAnsi="Tahoma" w:cs="Tahoma"/>
          <w:sz w:val="17"/>
          <w:szCs w:val="17"/>
        </w:rPr>
        <w:t> is used as an initial screening tool while analyzing two variables for any relationship (linear, non-linear, inverse relationships) that may exist between them.</w:t>
      </w:r>
    </w:p>
    <w:p w:rsidR="009B766A" w:rsidRPr="009B766A" w:rsidRDefault="009B766A" w:rsidP="009B7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sz w:val="17"/>
          <w:szCs w:val="17"/>
        </w:rPr>
        <w:t>A scatter plot is used only as an </w:t>
      </w:r>
      <w:r w:rsidRPr="009B766A">
        <w:rPr>
          <w:rFonts w:ascii="Tahoma" w:eastAsia="Times New Roman" w:hAnsi="Tahoma" w:cs="Tahoma"/>
          <w:b/>
          <w:bCs/>
          <w:sz w:val="17"/>
        </w:rPr>
        <w:t>initial tool </w:t>
      </w:r>
      <w:r w:rsidRPr="009B766A">
        <w:rPr>
          <w:rFonts w:ascii="Tahoma" w:eastAsia="Times New Roman" w:hAnsi="Tahoma" w:cs="Tahoma"/>
          <w:sz w:val="17"/>
          <w:szCs w:val="17"/>
        </w:rPr>
        <w:t>in the process of finding any relationship between two variables. Even if a relationship is found between two variables using scatter plot, it may not be true that one variable influences another variable. To establish relationship between two variables tools like </w:t>
      </w:r>
      <w:hyperlink r:id="rId18" w:history="1">
        <w:r w:rsidRPr="009B766A">
          <w:rPr>
            <w:rFonts w:ascii="Tahoma" w:eastAsia="Times New Roman" w:hAnsi="Tahoma" w:cs="Tahoma"/>
            <w:color w:val="337AB7"/>
            <w:sz w:val="17"/>
            <w:u w:val="single"/>
          </w:rPr>
          <w:t>correlation</w:t>
        </w:r>
      </w:hyperlink>
      <w:r w:rsidRPr="009B766A">
        <w:rPr>
          <w:rFonts w:ascii="Tahoma" w:eastAsia="Times New Roman" w:hAnsi="Tahoma" w:cs="Tahoma"/>
          <w:sz w:val="17"/>
          <w:szCs w:val="17"/>
        </w:rPr>
        <w:t> can be used.</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t xml:space="preserve">Plotting a scatter plot using Pandas </w:t>
      </w:r>
      <w:proofErr w:type="spellStart"/>
      <w:r w:rsidRPr="009B766A">
        <w:rPr>
          <w:rFonts w:ascii="inherit" w:eastAsia="Times New Roman" w:hAnsi="inherit" w:cs="Times New Roman"/>
          <w:sz w:val="29"/>
          <w:szCs w:val="29"/>
        </w:rPr>
        <w:t>DataFrame</w:t>
      </w:r>
      <w:proofErr w:type="spellEnd"/>
      <w:r w:rsidRPr="009B766A">
        <w:rPr>
          <w:rFonts w:ascii="inherit" w:eastAsia="Times New Roman" w:hAnsi="inherit" w:cs="Times New Roman"/>
          <w:sz w:val="29"/>
          <w:szCs w:val="29"/>
        </w:rPr>
        <w:t>:</w:t>
      </w:r>
    </w:p>
    <w:p w:rsidR="009B766A" w:rsidRPr="009B766A" w:rsidRDefault="009B766A" w:rsidP="009B76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sz w:val="17"/>
          <w:szCs w:val="17"/>
        </w:rPr>
        <w:t>The pandas </w:t>
      </w:r>
      <w:proofErr w:type="spellStart"/>
      <w:r w:rsidRPr="009B766A">
        <w:rPr>
          <w:rFonts w:ascii="Courier New" w:eastAsia="Times New Roman" w:hAnsi="Courier New" w:cs="Courier New"/>
          <w:sz w:val="17"/>
          <w:szCs w:val="17"/>
        </w:rPr>
        <w:t>DataFrame</w:t>
      </w:r>
      <w:proofErr w:type="spellEnd"/>
      <w:r w:rsidRPr="009B766A">
        <w:rPr>
          <w:rFonts w:ascii="Tahoma" w:eastAsia="Times New Roman" w:hAnsi="Tahoma" w:cs="Tahoma"/>
          <w:sz w:val="17"/>
          <w:szCs w:val="17"/>
        </w:rPr>
        <w:t> class in Python has a member </w:t>
      </w:r>
      <w:r w:rsidRPr="009B766A">
        <w:rPr>
          <w:rFonts w:ascii="Courier New" w:eastAsia="Times New Roman" w:hAnsi="Courier New" w:cs="Courier New"/>
          <w:sz w:val="17"/>
          <w:szCs w:val="17"/>
        </w:rPr>
        <w:t>plot</w:t>
      </w:r>
      <w:r w:rsidRPr="009B766A">
        <w:rPr>
          <w:rFonts w:ascii="Tahoma" w:eastAsia="Times New Roman" w:hAnsi="Tahoma" w:cs="Tahoma"/>
          <w:sz w:val="17"/>
          <w:szCs w:val="17"/>
        </w:rPr>
        <w:t>.</w:t>
      </w:r>
    </w:p>
    <w:p w:rsidR="009B766A" w:rsidRPr="009B766A" w:rsidRDefault="009B766A" w:rsidP="009B76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sz w:val="17"/>
          <w:szCs w:val="17"/>
        </w:rPr>
        <w:lastRenderedPageBreak/>
        <w:t>Invoking the </w:t>
      </w:r>
      <w:proofErr w:type="gramStart"/>
      <w:r w:rsidRPr="009B766A">
        <w:rPr>
          <w:rFonts w:ascii="Courier New" w:eastAsia="Times New Roman" w:hAnsi="Courier New" w:cs="Courier New"/>
          <w:b/>
          <w:bCs/>
          <w:sz w:val="17"/>
        </w:rPr>
        <w:t>scatter(</w:t>
      </w:r>
      <w:proofErr w:type="gramEnd"/>
      <w:r w:rsidRPr="009B766A">
        <w:rPr>
          <w:rFonts w:ascii="Courier New" w:eastAsia="Times New Roman" w:hAnsi="Courier New" w:cs="Courier New"/>
          <w:b/>
          <w:bCs/>
          <w:sz w:val="17"/>
        </w:rPr>
        <w:t>)</w:t>
      </w:r>
      <w:r w:rsidRPr="009B766A">
        <w:rPr>
          <w:rFonts w:ascii="Tahoma" w:eastAsia="Times New Roman" w:hAnsi="Tahoma" w:cs="Tahoma"/>
          <w:sz w:val="17"/>
          <w:szCs w:val="17"/>
        </w:rPr>
        <w:t> method on the plot member draws a </w:t>
      </w:r>
      <w:r w:rsidRPr="009B766A">
        <w:rPr>
          <w:rFonts w:ascii="Tahoma" w:eastAsia="Times New Roman" w:hAnsi="Tahoma" w:cs="Tahoma"/>
          <w:b/>
          <w:bCs/>
          <w:sz w:val="17"/>
        </w:rPr>
        <w:t>scatter plot</w:t>
      </w:r>
      <w:r w:rsidRPr="009B766A">
        <w:rPr>
          <w:rFonts w:ascii="Tahoma" w:eastAsia="Times New Roman" w:hAnsi="Tahoma" w:cs="Tahoma"/>
          <w:sz w:val="17"/>
          <w:szCs w:val="17"/>
        </w:rPr>
        <w:t> between two given columns of a pandas </w:t>
      </w:r>
      <w:proofErr w:type="spellStart"/>
      <w:r w:rsidRPr="009B766A">
        <w:rPr>
          <w:rFonts w:ascii="Courier New" w:eastAsia="Times New Roman" w:hAnsi="Courier New" w:cs="Courier New"/>
          <w:sz w:val="17"/>
          <w:szCs w:val="17"/>
        </w:rPr>
        <w:t>DataFrame</w:t>
      </w:r>
      <w:proofErr w:type="spellEnd"/>
      <w:r w:rsidRPr="009B766A">
        <w:rPr>
          <w:rFonts w:ascii="Tahoma" w:eastAsia="Times New Roman" w:hAnsi="Tahoma" w:cs="Tahoma"/>
          <w:sz w:val="17"/>
          <w:szCs w:val="17"/>
        </w:rPr>
        <w:t>.</w:t>
      </w:r>
    </w:p>
    <w:p w:rsidR="009B766A" w:rsidRPr="009B766A" w:rsidRDefault="009B766A" w:rsidP="009B76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B766A">
        <w:rPr>
          <w:rFonts w:ascii="Tahoma" w:eastAsia="Times New Roman" w:hAnsi="Tahoma" w:cs="Tahoma"/>
          <w:sz w:val="17"/>
          <w:szCs w:val="17"/>
        </w:rPr>
        <w:t>A pandas </w:t>
      </w:r>
      <w:proofErr w:type="spellStart"/>
      <w:r w:rsidRPr="009B766A">
        <w:rPr>
          <w:rFonts w:ascii="Courier New" w:eastAsia="Times New Roman" w:hAnsi="Courier New" w:cs="Courier New"/>
          <w:sz w:val="17"/>
          <w:szCs w:val="17"/>
        </w:rPr>
        <w:t>DataFrame</w:t>
      </w:r>
      <w:proofErr w:type="spellEnd"/>
      <w:r w:rsidRPr="009B766A">
        <w:rPr>
          <w:rFonts w:ascii="Tahoma" w:eastAsia="Times New Roman" w:hAnsi="Tahoma" w:cs="Tahoma"/>
          <w:sz w:val="17"/>
          <w:szCs w:val="17"/>
        </w:rPr>
        <w:t> can have several columns. Any two columns can be chosen as X and Y parameters for the </w:t>
      </w:r>
      <w:proofErr w:type="gramStart"/>
      <w:r w:rsidRPr="009B766A">
        <w:rPr>
          <w:rFonts w:ascii="Courier New" w:eastAsia="Times New Roman" w:hAnsi="Courier New" w:cs="Courier New"/>
          <w:b/>
          <w:bCs/>
          <w:sz w:val="17"/>
        </w:rPr>
        <w:t>scatter(</w:t>
      </w:r>
      <w:proofErr w:type="gramEnd"/>
      <w:r w:rsidRPr="009B766A">
        <w:rPr>
          <w:rFonts w:ascii="Courier New" w:eastAsia="Times New Roman" w:hAnsi="Courier New" w:cs="Courier New"/>
          <w:b/>
          <w:bCs/>
          <w:sz w:val="17"/>
        </w:rPr>
        <w:t>)</w:t>
      </w:r>
      <w:r w:rsidRPr="009B766A">
        <w:rPr>
          <w:rFonts w:ascii="Tahoma" w:eastAsia="Times New Roman" w:hAnsi="Tahoma" w:cs="Tahoma"/>
          <w:sz w:val="17"/>
          <w:szCs w:val="17"/>
        </w:rPr>
        <w:t> method.</w:t>
      </w:r>
    </w:p>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t>Example 1:</w:t>
      </w:r>
    </w:p>
    <w:tbl>
      <w:tblPr>
        <w:tblW w:w="9600" w:type="dxa"/>
        <w:shd w:val="clear" w:color="auto" w:fill="F3F3F3"/>
        <w:tblCellMar>
          <w:left w:w="0" w:type="dxa"/>
          <w:right w:w="0" w:type="dxa"/>
        </w:tblCellMar>
        <w:tblLook w:val="04A0"/>
      </w:tblPr>
      <w:tblGrid>
        <w:gridCol w:w="9600"/>
      </w:tblGrid>
      <w:tr w:rsidR="009B766A" w:rsidRPr="009B766A" w:rsidTr="009B766A">
        <w:tc>
          <w:tcPr>
            <w:tcW w:w="5453" w:type="dxa"/>
            <w:tcBorders>
              <w:top w:val="outset" w:sz="6" w:space="0" w:color="auto"/>
              <w:left w:val="outset" w:sz="6" w:space="0" w:color="auto"/>
              <w:bottom w:val="outset" w:sz="6" w:space="0" w:color="auto"/>
              <w:right w:val="outset" w:sz="6" w:space="0" w:color="auto"/>
            </w:tcBorders>
            <w:shd w:val="clear" w:color="auto" w:fill="F3F3F3"/>
            <w:hideMark/>
          </w:tcPr>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Example Python program to draw a scatter plot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for two columns of a pandas </w:t>
            </w:r>
            <w:proofErr w:type="spellStart"/>
            <w:r w:rsidRPr="009B766A">
              <w:rPr>
                <w:rFonts w:ascii="Courier New" w:eastAsia="Times New Roman" w:hAnsi="Courier New" w:cs="Courier New"/>
                <w:sz w:val="17"/>
                <w:szCs w:val="17"/>
              </w:rPr>
              <w:t>DataFrame</w:t>
            </w:r>
            <w:proofErr w:type="spellEnd"/>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import pandas as pd</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import </w:t>
            </w:r>
            <w:proofErr w:type="spellStart"/>
            <w:r w:rsidRPr="009B766A">
              <w:rPr>
                <w:rFonts w:ascii="Courier New" w:eastAsia="Times New Roman" w:hAnsi="Courier New" w:cs="Courier New"/>
                <w:sz w:val="17"/>
                <w:szCs w:val="17"/>
              </w:rPr>
              <w:t>matplotlib.pyplot</w:t>
            </w:r>
            <w:proofErr w:type="spellEnd"/>
            <w:r w:rsidRPr="009B766A">
              <w:rPr>
                <w:rFonts w:ascii="Courier New" w:eastAsia="Times New Roman" w:hAnsi="Courier New" w:cs="Courier New"/>
                <w:sz w:val="17"/>
                <w:szCs w:val="17"/>
              </w:rPr>
              <w:t xml:space="preserve"> as plot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List of </w:t>
            </w:r>
            <w:proofErr w:type="spellStart"/>
            <w:r w:rsidRPr="009B766A">
              <w:rPr>
                <w:rFonts w:ascii="Courier New" w:eastAsia="Times New Roman" w:hAnsi="Courier New" w:cs="Courier New"/>
                <w:sz w:val="17"/>
                <w:szCs w:val="17"/>
              </w:rPr>
              <w:t>tuples</w:t>
            </w:r>
            <w:proofErr w:type="spellEnd"/>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data = [(2, 4),</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(23, 28),</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(7, 2),</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(9, 10)]</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Load data into pandas </w:t>
            </w:r>
            <w:proofErr w:type="spellStart"/>
            <w:r w:rsidRPr="009B766A">
              <w:rPr>
                <w:rFonts w:ascii="Courier New" w:eastAsia="Times New Roman" w:hAnsi="Courier New" w:cs="Courier New"/>
                <w:sz w:val="17"/>
                <w:szCs w:val="17"/>
              </w:rPr>
              <w:t>DataFrame</w:t>
            </w:r>
            <w:proofErr w:type="spellEnd"/>
            <w:r w:rsidRPr="009B766A">
              <w:rPr>
                <w:rFonts w:ascii="Courier New" w:eastAsia="Times New Roman" w:hAnsi="Courier New" w:cs="Courier New"/>
                <w:sz w:val="17"/>
                <w:szCs w:val="17"/>
              </w:rPr>
              <w:t>       </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dataFrame</w:t>
            </w:r>
            <w:proofErr w:type="spellEnd"/>
            <w:r w:rsidRPr="009B766A">
              <w:rPr>
                <w:rFonts w:ascii="Courier New" w:eastAsia="Times New Roman" w:hAnsi="Courier New" w:cs="Courier New"/>
                <w:sz w:val="17"/>
                <w:szCs w:val="17"/>
              </w:rPr>
              <w:t xml:space="preserve"> = </w:t>
            </w:r>
            <w:proofErr w:type="spellStart"/>
            <w:r w:rsidRPr="009B766A">
              <w:rPr>
                <w:rFonts w:ascii="Courier New" w:eastAsia="Times New Roman" w:hAnsi="Courier New" w:cs="Courier New"/>
                <w:sz w:val="17"/>
                <w:szCs w:val="17"/>
              </w:rPr>
              <w:t>pd.DataFrame</w:t>
            </w:r>
            <w:proofErr w:type="spellEnd"/>
            <w:r w:rsidRPr="009B766A">
              <w:rPr>
                <w:rFonts w:ascii="Courier New" w:eastAsia="Times New Roman" w:hAnsi="Courier New" w:cs="Courier New"/>
                <w:sz w:val="17"/>
                <w:szCs w:val="17"/>
              </w:rPr>
              <w:t>(data=data, columns=['A','B']);</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Draw a scatter plot</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dataFrame.plot.scatter</w:t>
            </w:r>
            <w:proofErr w:type="spellEnd"/>
            <w:r w:rsidRPr="009B766A">
              <w:rPr>
                <w:rFonts w:ascii="Courier New" w:eastAsia="Times New Roman" w:hAnsi="Courier New" w:cs="Courier New"/>
                <w:sz w:val="17"/>
                <w:szCs w:val="17"/>
              </w:rPr>
              <w:t>(x='A', y='B', title= "Scatter plot between two variables X and Y");</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plot.show</w:t>
            </w:r>
            <w:proofErr w:type="spellEnd"/>
            <w:r w:rsidRPr="009B766A">
              <w:rPr>
                <w:rFonts w:ascii="Courier New" w:eastAsia="Times New Roman" w:hAnsi="Courier New" w:cs="Courier New"/>
                <w:sz w:val="17"/>
                <w:szCs w:val="17"/>
              </w:rPr>
              <w:t>(block=True);</w:t>
            </w:r>
          </w:p>
        </w:tc>
      </w:tr>
    </w:tbl>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t>Output:</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59170" cy="5114290"/>
            <wp:effectExtent l="19050" t="0" r="0" b="0"/>
            <wp:docPr id="13" name="Picture 13" descr="Drawing a Scatter Plot between two columns of a pandas DataFram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wing a Scatter Plot between two columns of a pandas DataFrame in Python"/>
                    <pic:cNvPicPr>
                      <a:picLocks noChangeAspect="1" noChangeArrowheads="1"/>
                    </pic:cNvPicPr>
                  </pic:nvPicPr>
                  <pic:blipFill>
                    <a:blip r:embed="rId19"/>
                    <a:srcRect/>
                    <a:stretch>
                      <a:fillRect/>
                    </a:stretch>
                  </pic:blipFill>
                  <pic:spPr bwMode="auto">
                    <a:xfrm>
                      <a:off x="0" y="0"/>
                      <a:ext cx="6059170" cy="5114290"/>
                    </a:xfrm>
                    <a:prstGeom prst="rect">
                      <a:avLst/>
                    </a:prstGeom>
                    <a:noFill/>
                    <a:ln w="9525">
                      <a:noFill/>
                      <a:miter lim="800000"/>
                      <a:headEnd/>
                      <a:tailEnd/>
                    </a:ln>
                  </pic:spPr>
                </pic:pic>
              </a:graphicData>
            </a:graphic>
          </wp:inline>
        </w:drawing>
      </w:r>
    </w:p>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t>Example 2:</w:t>
      </w:r>
    </w:p>
    <w:tbl>
      <w:tblPr>
        <w:tblW w:w="9600" w:type="dxa"/>
        <w:shd w:val="clear" w:color="auto" w:fill="F3F3F3"/>
        <w:tblCellMar>
          <w:left w:w="0" w:type="dxa"/>
          <w:right w:w="0" w:type="dxa"/>
        </w:tblCellMar>
        <w:tblLook w:val="04A0"/>
      </w:tblPr>
      <w:tblGrid>
        <w:gridCol w:w="9600"/>
      </w:tblGrid>
      <w:tr w:rsidR="009B766A" w:rsidRPr="009B766A" w:rsidTr="009B766A">
        <w:tc>
          <w:tcPr>
            <w:tcW w:w="5453" w:type="dxa"/>
            <w:tcBorders>
              <w:top w:val="outset" w:sz="6" w:space="0" w:color="auto"/>
              <w:left w:val="outset" w:sz="6" w:space="0" w:color="auto"/>
              <w:bottom w:val="outset" w:sz="6" w:space="0" w:color="auto"/>
              <w:right w:val="outset" w:sz="6" w:space="0" w:color="auto"/>
            </w:tcBorders>
            <w:shd w:val="clear" w:color="auto" w:fill="F3F3F3"/>
            <w:hideMark/>
          </w:tcPr>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Example Python program to draw a scatter plot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for two columns of a multi-column </w:t>
            </w:r>
            <w:proofErr w:type="spellStart"/>
            <w:r w:rsidRPr="009B766A">
              <w:rPr>
                <w:rFonts w:ascii="Courier New" w:eastAsia="Times New Roman" w:hAnsi="Courier New" w:cs="Courier New"/>
                <w:sz w:val="17"/>
                <w:szCs w:val="17"/>
              </w:rPr>
              <w:t>DataFrame</w:t>
            </w:r>
            <w:proofErr w:type="spellEnd"/>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import pandas as pd</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import </w:t>
            </w:r>
            <w:proofErr w:type="spellStart"/>
            <w:r w:rsidRPr="009B766A">
              <w:rPr>
                <w:rFonts w:ascii="Courier New" w:eastAsia="Times New Roman" w:hAnsi="Courier New" w:cs="Courier New"/>
                <w:sz w:val="17"/>
                <w:szCs w:val="17"/>
              </w:rPr>
              <w:t>numpy</w:t>
            </w:r>
            <w:proofErr w:type="spellEnd"/>
            <w:r w:rsidRPr="009B766A">
              <w:rPr>
                <w:rFonts w:ascii="Courier New" w:eastAsia="Times New Roman" w:hAnsi="Courier New" w:cs="Courier New"/>
                <w:sz w:val="17"/>
                <w:szCs w:val="17"/>
              </w:rPr>
              <w:t xml:space="preserve"> as </w:t>
            </w:r>
            <w:proofErr w:type="spellStart"/>
            <w:r w:rsidRPr="009B766A">
              <w:rPr>
                <w:rFonts w:ascii="Courier New" w:eastAsia="Times New Roman" w:hAnsi="Courier New" w:cs="Courier New"/>
                <w:sz w:val="17"/>
                <w:szCs w:val="17"/>
              </w:rPr>
              <w:t>np</w:t>
            </w:r>
            <w:proofErr w:type="spellEnd"/>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import </w:t>
            </w:r>
            <w:proofErr w:type="spellStart"/>
            <w:r w:rsidRPr="009B766A">
              <w:rPr>
                <w:rFonts w:ascii="Courier New" w:eastAsia="Times New Roman" w:hAnsi="Courier New" w:cs="Courier New"/>
                <w:sz w:val="17"/>
                <w:szCs w:val="17"/>
              </w:rPr>
              <w:t>matplotlib.pyplot</w:t>
            </w:r>
            <w:proofErr w:type="spellEnd"/>
            <w:r w:rsidRPr="009B766A">
              <w:rPr>
                <w:rFonts w:ascii="Courier New" w:eastAsia="Times New Roman" w:hAnsi="Courier New" w:cs="Courier New"/>
                <w:sz w:val="17"/>
                <w:szCs w:val="17"/>
              </w:rPr>
              <w:t xml:space="preserve"> as plot</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Create an </w:t>
            </w:r>
            <w:proofErr w:type="spellStart"/>
            <w:r w:rsidRPr="009B766A">
              <w:rPr>
                <w:rFonts w:ascii="Courier New" w:eastAsia="Times New Roman" w:hAnsi="Courier New" w:cs="Courier New"/>
                <w:sz w:val="17"/>
                <w:szCs w:val="17"/>
              </w:rPr>
              <w:t>ndarray</w:t>
            </w:r>
            <w:proofErr w:type="spellEnd"/>
            <w:r w:rsidRPr="009B766A">
              <w:rPr>
                <w:rFonts w:ascii="Courier New" w:eastAsia="Times New Roman" w:hAnsi="Courier New" w:cs="Courier New"/>
                <w:sz w:val="17"/>
                <w:szCs w:val="17"/>
              </w:rPr>
              <w:t xml:space="preserve"> with three columns and 20 rows</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data = </w:t>
            </w:r>
            <w:proofErr w:type="spellStart"/>
            <w:r w:rsidRPr="009B766A">
              <w:rPr>
                <w:rFonts w:ascii="Courier New" w:eastAsia="Times New Roman" w:hAnsi="Courier New" w:cs="Courier New"/>
                <w:sz w:val="17"/>
                <w:szCs w:val="17"/>
              </w:rPr>
              <w:t>np.random.randn</w:t>
            </w:r>
            <w:proofErr w:type="spellEnd"/>
            <w:r w:rsidRPr="009B766A">
              <w:rPr>
                <w:rFonts w:ascii="Courier New" w:eastAsia="Times New Roman" w:hAnsi="Courier New" w:cs="Courier New"/>
                <w:sz w:val="17"/>
                <w:szCs w:val="17"/>
              </w:rPr>
              <w:t>(20, 4);</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xml:space="preserve"># Load data into pandas </w:t>
            </w:r>
            <w:proofErr w:type="spellStart"/>
            <w:r w:rsidRPr="009B766A">
              <w:rPr>
                <w:rFonts w:ascii="Courier New" w:eastAsia="Times New Roman" w:hAnsi="Courier New" w:cs="Courier New"/>
                <w:sz w:val="17"/>
                <w:szCs w:val="17"/>
              </w:rPr>
              <w:t>DataFrame</w:t>
            </w:r>
            <w:proofErr w:type="spellEnd"/>
            <w:r w:rsidRPr="009B766A">
              <w:rPr>
                <w:rFonts w:ascii="Courier New" w:eastAsia="Times New Roman" w:hAnsi="Courier New" w:cs="Courier New"/>
                <w:sz w:val="17"/>
                <w:szCs w:val="17"/>
              </w:rPr>
              <w:t>       </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dataFrame</w:t>
            </w:r>
            <w:proofErr w:type="spellEnd"/>
            <w:r w:rsidRPr="009B766A">
              <w:rPr>
                <w:rFonts w:ascii="Courier New" w:eastAsia="Times New Roman" w:hAnsi="Courier New" w:cs="Courier New"/>
                <w:sz w:val="17"/>
                <w:szCs w:val="17"/>
              </w:rPr>
              <w:t xml:space="preserve"> = </w:t>
            </w:r>
            <w:proofErr w:type="spellStart"/>
            <w:r w:rsidRPr="009B766A">
              <w:rPr>
                <w:rFonts w:ascii="Courier New" w:eastAsia="Times New Roman" w:hAnsi="Courier New" w:cs="Courier New"/>
                <w:sz w:val="17"/>
                <w:szCs w:val="17"/>
              </w:rPr>
              <w:t>pd.DataFrame</w:t>
            </w:r>
            <w:proofErr w:type="spellEnd"/>
            <w:r w:rsidRPr="009B766A">
              <w:rPr>
                <w:rFonts w:ascii="Courier New" w:eastAsia="Times New Roman" w:hAnsi="Courier New" w:cs="Courier New"/>
                <w:sz w:val="17"/>
                <w:szCs w:val="17"/>
              </w:rPr>
              <w:t>(data=data, columns=['A', 'B', 'C', 'D']);</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 </w:t>
            </w:r>
          </w:p>
          <w:p w:rsidR="009B766A" w:rsidRPr="009B766A" w:rsidRDefault="009B766A" w:rsidP="009B766A">
            <w:pPr>
              <w:spacing w:after="96" w:line="240" w:lineRule="auto"/>
              <w:rPr>
                <w:rFonts w:ascii="Times New Roman" w:eastAsia="Times New Roman" w:hAnsi="Times New Roman" w:cs="Times New Roman"/>
                <w:sz w:val="24"/>
                <w:szCs w:val="24"/>
              </w:rPr>
            </w:pPr>
            <w:r w:rsidRPr="009B766A">
              <w:rPr>
                <w:rFonts w:ascii="Courier New" w:eastAsia="Times New Roman" w:hAnsi="Courier New" w:cs="Courier New"/>
                <w:sz w:val="17"/>
                <w:szCs w:val="17"/>
              </w:rPr>
              <w:t># Draw a scatter plot</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dataFrame.plot.scatter</w:t>
            </w:r>
            <w:proofErr w:type="spellEnd"/>
            <w:r w:rsidRPr="009B766A">
              <w:rPr>
                <w:rFonts w:ascii="Courier New" w:eastAsia="Times New Roman" w:hAnsi="Courier New" w:cs="Courier New"/>
                <w:sz w:val="17"/>
                <w:szCs w:val="17"/>
              </w:rPr>
              <w:t>(x='C', y='D', title= "Scatter plot between two columns of a multi-</w:t>
            </w:r>
            <w:r w:rsidRPr="009B766A">
              <w:rPr>
                <w:rFonts w:ascii="Courier New" w:eastAsia="Times New Roman" w:hAnsi="Courier New" w:cs="Courier New"/>
                <w:sz w:val="17"/>
                <w:szCs w:val="17"/>
              </w:rPr>
              <w:lastRenderedPageBreak/>
              <w:t xml:space="preserve">column </w:t>
            </w:r>
            <w:proofErr w:type="spellStart"/>
            <w:r w:rsidRPr="009B766A">
              <w:rPr>
                <w:rFonts w:ascii="Courier New" w:eastAsia="Times New Roman" w:hAnsi="Courier New" w:cs="Courier New"/>
                <w:sz w:val="17"/>
                <w:szCs w:val="17"/>
              </w:rPr>
              <w:t>DataFrame</w:t>
            </w:r>
            <w:proofErr w:type="spellEnd"/>
            <w:r w:rsidRPr="009B766A">
              <w:rPr>
                <w:rFonts w:ascii="Courier New" w:eastAsia="Times New Roman" w:hAnsi="Courier New" w:cs="Courier New"/>
                <w:sz w:val="17"/>
                <w:szCs w:val="17"/>
              </w:rPr>
              <w:t>");</w:t>
            </w:r>
          </w:p>
          <w:p w:rsidR="009B766A" w:rsidRPr="009B766A" w:rsidRDefault="009B766A" w:rsidP="009B766A">
            <w:pPr>
              <w:spacing w:after="96" w:line="240" w:lineRule="auto"/>
              <w:rPr>
                <w:rFonts w:ascii="Times New Roman" w:eastAsia="Times New Roman" w:hAnsi="Times New Roman" w:cs="Times New Roman"/>
                <w:sz w:val="24"/>
                <w:szCs w:val="24"/>
              </w:rPr>
            </w:pPr>
            <w:proofErr w:type="spellStart"/>
            <w:r w:rsidRPr="009B766A">
              <w:rPr>
                <w:rFonts w:ascii="Courier New" w:eastAsia="Times New Roman" w:hAnsi="Courier New" w:cs="Courier New"/>
                <w:sz w:val="17"/>
                <w:szCs w:val="17"/>
              </w:rPr>
              <w:t>plot.show</w:t>
            </w:r>
            <w:proofErr w:type="spellEnd"/>
            <w:r w:rsidRPr="009B766A">
              <w:rPr>
                <w:rFonts w:ascii="Courier New" w:eastAsia="Times New Roman" w:hAnsi="Courier New" w:cs="Courier New"/>
                <w:sz w:val="17"/>
                <w:szCs w:val="17"/>
              </w:rPr>
              <w:t>(block=True);</w:t>
            </w:r>
          </w:p>
        </w:tc>
      </w:tr>
    </w:tbl>
    <w:p w:rsidR="009B766A" w:rsidRPr="009B766A" w:rsidRDefault="009B766A" w:rsidP="009B766A">
      <w:pPr>
        <w:spacing w:before="192" w:after="96" w:line="240" w:lineRule="auto"/>
        <w:outlineLvl w:val="1"/>
        <w:rPr>
          <w:rFonts w:ascii="inherit" w:eastAsia="Times New Roman" w:hAnsi="inherit" w:cs="Times New Roman"/>
          <w:sz w:val="29"/>
          <w:szCs w:val="29"/>
        </w:rPr>
      </w:pPr>
      <w:r w:rsidRPr="009B766A">
        <w:rPr>
          <w:rFonts w:ascii="inherit" w:eastAsia="Times New Roman" w:hAnsi="inherit" w:cs="Times New Roman"/>
          <w:sz w:val="29"/>
          <w:szCs w:val="29"/>
        </w:rPr>
        <w:lastRenderedPageBreak/>
        <w:t>Output:</w:t>
      </w:r>
    </w:p>
    <w:p w:rsidR="009B766A" w:rsidRPr="009B766A" w:rsidRDefault="009B766A" w:rsidP="009B766A">
      <w:pPr>
        <w:spacing w:after="9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7585" cy="5114290"/>
            <wp:effectExtent l="19050" t="0" r="0" b="0"/>
            <wp:docPr id="14" name="Picture 14" descr="Scatter plot for select two columns of a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er plot for select two columns of a pandas DataFrame"/>
                    <pic:cNvPicPr>
                      <a:picLocks noChangeAspect="1" noChangeArrowheads="1"/>
                    </pic:cNvPicPr>
                  </pic:nvPicPr>
                  <pic:blipFill>
                    <a:blip r:embed="rId20"/>
                    <a:srcRect/>
                    <a:stretch>
                      <a:fillRect/>
                    </a:stretch>
                  </pic:blipFill>
                  <pic:spPr bwMode="auto">
                    <a:xfrm>
                      <a:off x="0" y="0"/>
                      <a:ext cx="6077585" cy="5114290"/>
                    </a:xfrm>
                    <a:prstGeom prst="rect">
                      <a:avLst/>
                    </a:prstGeom>
                    <a:noFill/>
                    <a:ln w="9525">
                      <a:noFill/>
                      <a:miter lim="800000"/>
                      <a:headEnd/>
                      <a:tailEnd/>
                    </a:ln>
                  </pic:spPr>
                </pic:pic>
              </a:graphicData>
            </a:graphic>
          </wp:inline>
        </w:drawing>
      </w:r>
    </w:p>
    <w:p w:rsidR="009B766A" w:rsidRPr="009B766A" w:rsidRDefault="009B766A" w:rsidP="009B766A">
      <w:pPr>
        <w:spacing w:after="0" w:line="240" w:lineRule="auto"/>
        <w:rPr>
          <w:rFonts w:ascii="Times New Roman" w:eastAsia="Times New Roman" w:hAnsi="Times New Roman" w:cs="Times New Roman"/>
          <w:sz w:val="24"/>
          <w:szCs w:val="24"/>
        </w:rPr>
      </w:pPr>
      <w:hyperlink r:id="rId21" w:history="1">
        <w:proofErr w:type="gramStart"/>
        <w:r w:rsidRPr="009B766A">
          <w:rPr>
            <w:rFonts w:ascii="Times New Roman" w:eastAsia="Times New Roman" w:hAnsi="Times New Roman" w:cs="Times New Roman"/>
            <w:color w:val="337AB7"/>
            <w:sz w:val="24"/>
            <w:szCs w:val="24"/>
            <w:u w:val="single"/>
          </w:rPr>
          <w:t>area-plot</w:t>
        </w:r>
        <w:proofErr w:type="gramEnd"/>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2" w:history="1">
        <w:proofErr w:type="gramStart"/>
        <w:r w:rsidRPr="009B766A">
          <w:rPr>
            <w:rFonts w:ascii="Times New Roman" w:eastAsia="Times New Roman" w:hAnsi="Times New Roman" w:cs="Times New Roman"/>
            <w:color w:val="337AB7"/>
            <w:sz w:val="24"/>
            <w:szCs w:val="24"/>
            <w:u w:val="single"/>
          </w:rPr>
          <w:t>bar</w:t>
        </w:r>
        <w:proofErr w:type="gramEnd"/>
        <w:r w:rsidRPr="009B766A">
          <w:rPr>
            <w:rFonts w:ascii="Times New Roman" w:eastAsia="Times New Roman" w:hAnsi="Times New Roman" w:cs="Times New Roman"/>
            <w:color w:val="337AB7"/>
            <w:sz w:val="24"/>
            <w:szCs w:val="24"/>
            <w:u w:val="single"/>
          </w:rPr>
          <w:t xml:space="preserve"> chart</w:t>
        </w:r>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3" w:history="1">
        <w:proofErr w:type="gramStart"/>
        <w:r w:rsidRPr="009B766A">
          <w:rPr>
            <w:rFonts w:ascii="Times New Roman" w:eastAsia="Times New Roman" w:hAnsi="Times New Roman" w:cs="Times New Roman"/>
            <w:color w:val="337AB7"/>
            <w:sz w:val="24"/>
            <w:szCs w:val="24"/>
            <w:u w:val="single"/>
          </w:rPr>
          <w:t>box</w:t>
        </w:r>
        <w:proofErr w:type="gramEnd"/>
        <w:r w:rsidRPr="009B766A">
          <w:rPr>
            <w:rFonts w:ascii="Times New Roman" w:eastAsia="Times New Roman" w:hAnsi="Times New Roman" w:cs="Times New Roman"/>
            <w:color w:val="337AB7"/>
            <w:sz w:val="24"/>
            <w:szCs w:val="24"/>
            <w:u w:val="single"/>
          </w:rPr>
          <w:t xml:space="preserve"> and whisker plot</w:t>
        </w:r>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4" w:history="1">
        <w:proofErr w:type="gramStart"/>
        <w:r w:rsidRPr="009B766A">
          <w:rPr>
            <w:rFonts w:ascii="Times New Roman" w:eastAsia="Times New Roman" w:hAnsi="Times New Roman" w:cs="Times New Roman"/>
            <w:color w:val="337AB7"/>
            <w:sz w:val="24"/>
            <w:szCs w:val="24"/>
            <w:u w:val="single"/>
          </w:rPr>
          <w:t>hexagonal</w:t>
        </w:r>
        <w:proofErr w:type="gramEnd"/>
        <w:r w:rsidRPr="009B766A">
          <w:rPr>
            <w:rFonts w:ascii="Times New Roman" w:eastAsia="Times New Roman" w:hAnsi="Times New Roman" w:cs="Times New Roman"/>
            <w:color w:val="337AB7"/>
            <w:sz w:val="24"/>
            <w:szCs w:val="24"/>
            <w:u w:val="single"/>
          </w:rPr>
          <w:t xml:space="preserve"> binning plot</w:t>
        </w:r>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5" w:history="1">
        <w:proofErr w:type="gramStart"/>
        <w:r w:rsidRPr="009B766A">
          <w:rPr>
            <w:rFonts w:ascii="Times New Roman" w:eastAsia="Times New Roman" w:hAnsi="Times New Roman" w:cs="Times New Roman"/>
            <w:color w:val="337AB7"/>
            <w:sz w:val="24"/>
            <w:szCs w:val="24"/>
            <w:u w:val="single"/>
          </w:rPr>
          <w:t>histogram-for-each-column</w:t>
        </w:r>
        <w:proofErr w:type="gramEnd"/>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6" w:history="1">
        <w:r w:rsidRPr="009B766A">
          <w:rPr>
            <w:rFonts w:ascii="Times New Roman" w:eastAsia="Times New Roman" w:hAnsi="Times New Roman" w:cs="Times New Roman"/>
            <w:color w:val="337AB7"/>
            <w:sz w:val="24"/>
            <w:szCs w:val="24"/>
            <w:u w:val="single"/>
          </w:rPr>
          <w:t>Kernel Density Estimation plot</w:t>
        </w:r>
      </w:hyperlink>
    </w:p>
    <w:p w:rsidR="009B766A" w:rsidRPr="009B766A" w:rsidRDefault="009B766A" w:rsidP="009B766A">
      <w:pPr>
        <w:spacing w:after="0" w:line="240" w:lineRule="auto"/>
        <w:rPr>
          <w:rFonts w:ascii="Times New Roman" w:eastAsia="Times New Roman" w:hAnsi="Times New Roman" w:cs="Times New Roman"/>
          <w:sz w:val="24"/>
          <w:szCs w:val="24"/>
        </w:rPr>
      </w:pPr>
      <w:hyperlink r:id="rId27" w:history="1">
        <w:proofErr w:type="gramStart"/>
        <w:r w:rsidRPr="009B766A">
          <w:rPr>
            <w:rFonts w:ascii="Times New Roman" w:eastAsia="Times New Roman" w:hAnsi="Times New Roman" w:cs="Times New Roman"/>
            <w:color w:val="337AB7"/>
            <w:sz w:val="24"/>
            <w:szCs w:val="24"/>
            <w:u w:val="single"/>
          </w:rPr>
          <w:t>line</w:t>
        </w:r>
        <w:proofErr w:type="gramEnd"/>
        <w:r w:rsidRPr="009B766A">
          <w:rPr>
            <w:rFonts w:ascii="Times New Roman" w:eastAsia="Times New Roman" w:hAnsi="Times New Roman" w:cs="Times New Roman"/>
            <w:color w:val="337AB7"/>
            <w:sz w:val="24"/>
            <w:szCs w:val="24"/>
            <w:u w:val="single"/>
          </w:rPr>
          <w:t xml:space="preserve"> chart</w:t>
        </w:r>
      </w:hyperlink>
    </w:p>
    <w:p w:rsidR="009B766A" w:rsidRPr="009B766A" w:rsidRDefault="009B766A" w:rsidP="009B766A">
      <w:pPr>
        <w:spacing w:after="0" w:line="240" w:lineRule="auto"/>
        <w:rPr>
          <w:ins w:id="0" w:author="Unknown"/>
          <w:rFonts w:ascii="Times New Roman" w:eastAsia="Times New Roman" w:hAnsi="Times New Roman" w:cs="Times New Roman"/>
          <w:sz w:val="24"/>
          <w:szCs w:val="24"/>
        </w:rPr>
      </w:pPr>
      <w:ins w:id="1" w:author="Unknown">
        <w:r w:rsidRPr="009B766A">
          <w:rPr>
            <w:rFonts w:ascii="Times New Roman" w:eastAsia="Times New Roman" w:hAnsi="Times New Roman" w:cs="Times New Roman"/>
            <w:sz w:val="24"/>
            <w:szCs w:val="24"/>
          </w:rPr>
          <w:t> </w:t>
        </w:r>
      </w:ins>
    </w:p>
    <w:p w:rsidR="009B766A" w:rsidRPr="009B766A" w:rsidRDefault="009B766A" w:rsidP="009B766A">
      <w:pPr>
        <w:spacing w:before="192" w:after="192"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pict>
          <v:rect id="_x0000_i1025" style="width:0;height:0" o:hralign="center" o:hrstd="t" o:hr="t" fillcolor="#a0a0a0" stroked="f"/>
        </w:pict>
      </w:r>
    </w:p>
    <w:p w:rsidR="009B766A" w:rsidRPr="009B766A" w:rsidRDefault="009B766A" w:rsidP="009B766A">
      <w:pPr>
        <w:spacing w:after="96" w:line="240" w:lineRule="auto"/>
        <w:jc w:val="center"/>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Copyright 2022 © pythontic.com</w:t>
      </w:r>
    </w:p>
    <w:p w:rsidR="009B766A" w:rsidRPr="009B766A" w:rsidRDefault="009B766A" w:rsidP="009B766A">
      <w:pPr>
        <w:spacing w:before="576" w:after="115" w:line="240" w:lineRule="auto"/>
        <w:outlineLvl w:val="1"/>
        <w:rPr>
          <w:rFonts w:ascii="Verdana" w:eastAsia="Times New Roman" w:hAnsi="Verdana" w:cs="Times New Roman"/>
          <w:b/>
          <w:bCs/>
          <w:sz w:val="29"/>
          <w:szCs w:val="29"/>
        </w:rPr>
      </w:pPr>
      <w:r w:rsidRPr="009B766A">
        <w:rPr>
          <w:rFonts w:ascii="Verdana" w:eastAsia="Times New Roman" w:hAnsi="Verdana" w:cs="Times New Roman"/>
          <w:b/>
          <w:bCs/>
          <w:sz w:val="29"/>
          <w:szCs w:val="29"/>
        </w:rPr>
        <w:lastRenderedPageBreak/>
        <w:t>Correlation</w:t>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When the two sets of data are strongly linked together we say they have a </w:t>
      </w:r>
      <w:r w:rsidRPr="009B766A">
        <w:rPr>
          <w:rFonts w:ascii="Verdana" w:eastAsia="Times New Roman" w:hAnsi="Verdana" w:cs="Times New Roman"/>
          <w:b/>
          <w:bCs/>
          <w:color w:val="333333"/>
          <w:sz w:val="14"/>
          <w:szCs w:val="14"/>
        </w:rPr>
        <w:t>High Correlation</w:t>
      </w:r>
      <w:r w:rsidRPr="009B766A">
        <w:rPr>
          <w:rFonts w:ascii="Verdana" w:eastAsia="Times New Roman" w:hAnsi="Verdana" w:cs="Times New Roman"/>
          <w:color w:val="333333"/>
          <w:sz w:val="14"/>
          <w:szCs w:val="14"/>
        </w:rPr>
        <w:t>.</w:t>
      </w:r>
    </w:p>
    <w:p w:rsidR="009B766A" w:rsidRPr="009B766A" w:rsidRDefault="009B766A" w:rsidP="009B766A">
      <w:pPr>
        <w:spacing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The word Correlation is made of </w:t>
      </w:r>
      <w:r w:rsidRPr="009B766A">
        <w:rPr>
          <w:rFonts w:ascii="Verdana" w:eastAsia="Times New Roman" w:hAnsi="Verdana" w:cs="Times New Roman"/>
          <w:b/>
          <w:bCs/>
          <w:color w:val="333333"/>
          <w:sz w:val="14"/>
          <w:szCs w:val="14"/>
        </w:rPr>
        <w:t>Co-</w:t>
      </w:r>
      <w:r w:rsidRPr="009B766A">
        <w:rPr>
          <w:rFonts w:ascii="Verdana" w:eastAsia="Times New Roman" w:hAnsi="Verdana" w:cs="Times New Roman"/>
          <w:color w:val="333333"/>
          <w:sz w:val="14"/>
          <w:szCs w:val="14"/>
        </w:rPr>
        <w:t> (meaning "together"), and </w:t>
      </w:r>
      <w:r w:rsidRPr="009B766A">
        <w:rPr>
          <w:rFonts w:ascii="Verdana" w:eastAsia="Times New Roman" w:hAnsi="Verdana" w:cs="Times New Roman"/>
          <w:b/>
          <w:bCs/>
          <w:color w:val="333333"/>
          <w:sz w:val="14"/>
          <w:szCs w:val="14"/>
        </w:rPr>
        <w:t>Relation</w:t>
      </w:r>
    </w:p>
    <w:p w:rsidR="009B766A" w:rsidRPr="009B766A" w:rsidRDefault="009B766A" w:rsidP="009B766A">
      <w:pPr>
        <w:numPr>
          <w:ilvl w:val="0"/>
          <w:numId w:val="10"/>
        </w:num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Correlation is </w:t>
      </w:r>
      <w:r w:rsidRPr="009B766A">
        <w:rPr>
          <w:rFonts w:ascii="Verdana" w:eastAsia="Times New Roman" w:hAnsi="Verdana" w:cs="Times New Roman"/>
          <w:b/>
          <w:bCs/>
          <w:color w:val="333333"/>
          <w:sz w:val="14"/>
          <w:szCs w:val="14"/>
        </w:rPr>
        <w:t>Positive</w:t>
      </w:r>
      <w:r w:rsidRPr="009B766A">
        <w:rPr>
          <w:rFonts w:ascii="Verdana" w:eastAsia="Times New Roman" w:hAnsi="Verdana" w:cs="Times New Roman"/>
          <w:color w:val="333333"/>
          <w:sz w:val="14"/>
          <w:szCs w:val="14"/>
        </w:rPr>
        <w:t> when the values </w:t>
      </w:r>
      <w:r w:rsidRPr="009B766A">
        <w:rPr>
          <w:rFonts w:ascii="Verdana" w:eastAsia="Times New Roman" w:hAnsi="Verdana" w:cs="Times New Roman"/>
          <w:b/>
          <w:bCs/>
          <w:color w:val="333333"/>
          <w:sz w:val="14"/>
          <w:szCs w:val="14"/>
        </w:rPr>
        <w:t>increase</w:t>
      </w:r>
      <w:r w:rsidRPr="009B766A">
        <w:rPr>
          <w:rFonts w:ascii="Verdana" w:eastAsia="Times New Roman" w:hAnsi="Verdana" w:cs="Times New Roman"/>
          <w:color w:val="333333"/>
          <w:sz w:val="14"/>
          <w:szCs w:val="14"/>
        </w:rPr>
        <w:t> together, and</w:t>
      </w:r>
    </w:p>
    <w:p w:rsidR="009B766A" w:rsidRPr="009B766A" w:rsidRDefault="009B766A" w:rsidP="009B766A">
      <w:pPr>
        <w:numPr>
          <w:ilvl w:val="0"/>
          <w:numId w:val="10"/>
        </w:num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Correlation is </w:t>
      </w:r>
      <w:r w:rsidRPr="009B766A">
        <w:rPr>
          <w:rFonts w:ascii="Verdana" w:eastAsia="Times New Roman" w:hAnsi="Verdana" w:cs="Times New Roman"/>
          <w:b/>
          <w:bCs/>
          <w:color w:val="333333"/>
          <w:sz w:val="14"/>
          <w:szCs w:val="14"/>
        </w:rPr>
        <w:t>Negative</w:t>
      </w:r>
      <w:r w:rsidRPr="009B766A">
        <w:rPr>
          <w:rFonts w:ascii="Verdana" w:eastAsia="Times New Roman" w:hAnsi="Verdana" w:cs="Times New Roman"/>
          <w:color w:val="333333"/>
          <w:sz w:val="14"/>
          <w:szCs w:val="14"/>
        </w:rPr>
        <w:t> when one value </w:t>
      </w:r>
      <w:r w:rsidRPr="009B766A">
        <w:rPr>
          <w:rFonts w:ascii="Verdana" w:eastAsia="Times New Roman" w:hAnsi="Verdana" w:cs="Times New Roman"/>
          <w:b/>
          <w:bCs/>
          <w:color w:val="333333"/>
          <w:sz w:val="14"/>
          <w:szCs w:val="14"/>
        </w:rPr>
        <w:t>decreases</w:t>
      </w:r>
      <w:r w:rsidRPr="009B766A">
        <w:rPr>
          <w:rFonts w:ascii="Verdana" w:eastAsia="Times New Roman" w:hAnsi="Verdana" w:cs="Times New Roman"/>
          <w:color w:val="333333"/>
          <w:sz w:val="14"/>
          <w:szCs w:val="14"/>
        </w:rPr>
        <w:t> as the other increases</w:t>
      </w:r>
    </w:p>
    <w:p w:rsidR="009B766A" w:rsidRPr="009B766A" w:rsidRDefault="009B766A" w:rsidP="009B766A">
      <w:pPr>
        <w:pStyle w:val="Heading1"/>
        <w:shd w:val="clear" w:color="auto" w:fill="FFFFFF"/>
        <w:spacing w:before="0" w:beforeAutospacing="0" w:after="0" w:afterAutospacing="0"/>
        <w:textAlignment w:val="baseline"/>
        <w:rPr>
          <w:rFonts w:ascii="Arial" w:hAnsi="Arial" w:cs="Arial"/>
          <w:color w:val="273239"/>
          <w:sz w:val="31"/>
          <w:szCs w:val="31"/>
        </w:rPr>
      </w:pPr>
      <w:r w:rsidRPr="009B766A">
        <w:rPr>
          <w:rFonts w:ascii="Verdana" w:hAnsi="Verdana"/>
          <w:color w:val="333333"/>
          <w:sz w:val="14"/>
          <w:szCs w:val="14"/>
        </w:rPr>
        <w:t>Like this:</w:t>
      </w:r>
      <w:r w:rsidRPr="009B766A">
        <w:rPr>
          <w:rFonts w:ascii="Arial" w:hAnsi="Arial" w:cs="Arial"/>
          <w:color w:val="273239"/>
          <w:sz w:val="31"/>
          <w:szCs w:val="31"/>
        </w:rPr>
        <w:t xml:space="preserve"> Pandas Scatter Plot – </w:t>
      </w:r>
      <w:proofErr w:type="spellStart"/>
      <w:proofErr w:type="gramStart"/>
      <w:r w:rsidRPr="009B766A">
        <w:rPr>
          <w:rFonts w:ascii="Arial" w:hAnsi="Arial" w:cs="Arial"/>
          <w:color w:val="273239"/>
          <w:sz w:val="31"/>
          <w:szCs w:val="31"/>
        </w:rPr>
        <w:t>DataFrame.plot.scatter</w:t>
      </w:r>
      <w:proofErr w:type="spellEnd"/>
      <w:r w:rsidRPr="009B766A">
        <w:rPr>
          <w:rFonts w:ascii="Arial" w:hAnsi="Arial" w:cs="Arial"/>
          <w:color w:val="273239"/>
          <w:sz w:val="31"/>
          <w:szCs w:val="31"/>
        </w:rPr>
        <w:t>()</w:t>
      </w:r>
      <w:proofErr w:type="gramEnd"/>
    </w:p>
    <w:p w:rsidR="009B766A" w:rsidRPr="009B766A" w:rsidRDefault="009B766A" w:rsidP="009B766A">
      <w:pPr>
        <w:numPr>
          <w:ilvl w:val="0"/>
          <w:numId w:val="11"/>
        </w:numPr>
        <w:shd w:val="clear" w:color="auto" w:fill="FFFFFF"/>
        <w:spacing w:after="144" w:line="240" w:lineRule="auto"/>
        <w:ind w:left="0"/>
        <w:textAlignment w:val="baseline"/>
        <w:rPr>
          <w:rFonts w:ascii="Arial" w:eastAsia="Times New Roman" w:hAnsi="Arial" w:cs="Arial"/>
          <w:color w:val="273239"/>
          <w:sz w:val="14"/>
          <w:szCs w:val="14"/>
        </w:rPr>
      </w:pPr>
      <w:r w:rsidRPr="009B766A">
        <w:rPr>
          <w:rFonts w:ascii="Arial" w:eastAsia="Times New Roman" w:hAnsi="Arial" w:cs="Arial"/>
          <w:color w:val="273239"/>
          <w:sz w:val="14"/>
        </w:rPr>
        <w:t>Last Updated :</w:t>
      </w:r>
      <w:r w:rsidRPr="009B766A">
        <w:rPr>
          <w:rFonts w:ascii="Arial" w:eastAsia="Times New Roman" w:hAnsi="Arial" w:cs="Arial"/>
          <w:color w:val="273239"/>
          <w:sz w:val="14"/>
          <w:szCs w:val="14"/>
        </w:rPr>
        <w:t> </w:t>
      </w:r>
      <w:r w:rsidRPr="009B766A">
        <w:rPr>
          <w:rFonts w:ascii="Arial" w:eastAsia="Times New Roman" w:hAnsi="Arial" w:cs="Arial"/>
          <w:color w:val="273239"/>
          <w:sz w:val="14"/>
          <w:szCs w:val="14"/>
          <w:bdr w:val="none" w:sz="0" w:space="0" w:color="auto" w:frame="1"/>
        </w:rPr>
        <w:t>25 Feb, 2021</w:t>
      </w:r>
    </w:p>
    <w:p w:rsidR="009B766A" w:rsidRPr="009B766A" w:rsidRDefault="009B766A" w:rsidP="009B766A">
      <w:pPr>
        <w:shd w:val="clear" w:color="auto" w:fill="FFFFFF"/>
        <w:spacing w:after="96" w:line="240" w:lineRule="auto"/>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color w:val="273239"/>
          <w:sz w:val="16"/>
          <w:szCs w:val="16"/>
        </w:rPr>
        <w:t xml:space="preserve">A Scatter plot is a type of data visualization technique that shows the relationship between two numerical variables. For plotting to scatter plot using pandas there is </w:t>
      </w:r>
      <w:proofErr w:type="spellStart"/>
      <w:r w:rsidRPr="009B766A">
        <w:rPr>
          <w:rFonts w:ascii="var(--font-din)" w:eastAsia="Times New Roman" w:hAnsi="var(--font-din)" w:cs="Times New Roman"/>
          <w:color w:val="273239"/>
          <w:sz w:val="16"/>
          <w:szCs w:val="16"/>
        </w:rPr>
        <w:t>DataFrame</w:t>
      </w:r>
      <w:proofErr w:type="spellEnd"/>
      <w:r w:rsidRPr="009B766A">
        <w:rPr>
          <w:rFonts w:ascii="var(--font-din)" w:eastAsia="Times New Roman" w:hAnsi="var(--font-din)" w:cs="Times New Roman"/>
          <w:color w:val="273239"/>
          <w:sz w:val="16"/>
          <w:szCs w:val="16"/>
        </w:rPr>
        <w:t xml:space="preserve"> class and this class has a member called plot. Calling the </w:t>
      </w:r>
      <w:proofErr w:type="gramStart"/>
      <w:r w:rsidRPr="009B766A">
        <w:rPr>
          <w:rFonts w:ascii="var(--font-din)" w:eastAsia="Times New Roman" w:hAnsi="var(--font-din)" w:cs="Times New Roman"/>
          <w:color w:val="273239"/>
          <w:sz w:val="16"/>
          <w:szCs w:val="16"/>
        </w:rPr>
        <w:t>scatter(</w:t>
      </w:r>
      <w:proofErr w:type="gramEnd"/>
      <w:r w:rsidRPr="009B766A">
        <w:rPr>
          <w:rFonts w:ascii="var(--font-din)" w:eastAsia="Times New Roman" w:hAnsi="var(--font-din)" w:cs="Times New Roman"/>
          <w:color w:val="273239"/>
          <w:sz w:val="16"/>
          <w:szCs w:val="16"/>
        </w:rPr>
        <w:t xml:space="preserve">) method on the plot member draws a plot between two variables or two columns of pandas </w:t>
      </w:r>
      <w:proofErr w:type="spellStart"/>
      <w:r w:rsidRPr="009B766A">
        <w:rPr>
          <w:rFonts w:ascii="var(--font-din)" w:eastAsia="Times New Roman" w:hAnsi="var(--font-din)" w:cs="Times New Roman"/>
          <w:color w:val="273239"/>
          <w:sz w:val="16"/>
          <w:szCs w:val="16"/>
        </w:rPr>
        <w:t>DataFrame</w:t>
      </w:r>
      <w:proofErr w:type="spellEnd"/>
      <w:r w:rsidRPr="009B766A">
        <w:rPr>
          <w:rFonts w:ascii="var(--font-din)" w:eastAsia="Times New Roman" w:hAnsi="var(--font-din)" w:cs="Times New Roman"/>
          <w:color w:val="273239"/>
          <w:sz w:val="16"/>
          <w:szCs w:val="16"/>
        </w:rPr>
        <w:t>. </w:t>
      </w:r>
    </w:p>
    <w:p w:rsidR="009B766A" w:rsidRPr="009B766A" w:rsidRDefault="009B766A" w:rsidP="009B766A">
      <w:pPr>
        <w:shd w:val="clear" w:color="auto" w:fill="FFFFFF"/>
        <w:spacing w:after="0" w:line="240" w:lineRule="auto"/>
        <w:textAlignment w:val="baseline"/>
        <w:rPr>
          <w:rFonts w:ascii="var(--font-din)" w:eastAsia="Times New Roman" w:hAnsi="var(--font-din)" w:cs="Times New Roman"/>
          <w:i/>
          <w:iCs/>
          <w:color w:val="273239"/>
          <w:sz w:val="16"/>
          <w:szCs w:val="16"/>
        </w:rPr>
      </w:pPr>
      <w:r w:rsidRPr="009B766A">
        <w:rPr>
          <w:rFonts w:ascii="var(--font-din)" w:eastAsia="Times New Roman" w:hAnsi="var(--font-din)" w:cs="Times New Roman"/>
          <w:b/>
          <w:bCs/>
          <w:i/>
          <w:iCs/>
          <w:color w:val="273239"/>
          <w:sz w:val="16"/>
        </w:rPr>
        <w:t>Syntax:</w:t>
      </w:r>
      <w:r w:rsidRPr="009B766A">
        <w:rPr>
          <w:rFonts w:ascii="var(--font-din)" w:eastAsia="Times New Roman" w:hAnsi="var(--font-din)" w:cs="Times New Roman"/>
          <w:i/>
          <w:iCs/>
          <w:color w:val="273239"/>
          <w:sz w:val="16"/>
          <w:szCs w:val="16"/>
        </w:rPr>
        <w:t> </w:t>
      </w:r>
      <w:proofErr w:type="spellStart"/>
      <w:r w:rsidRPr="009B766A">
        <w:rPr>
          <w:rFonts w:ascii="var(--font-din)" w:eastAsia="Times New Roman" w:hAnsi="var(--font-din)" w:cs="Times New Roman"/>
          <w:i/>
          <w:iCs/>
          <w:color w:val="273239"/>
          <w:sz w:val="16"/>
          <w:szCs w:val="16"/>
        </w:rPr>
        <w:t>DataFrame.plot.scatter</w:t>
      </w:r>
      <w:proofErr w:type="spellEnd"/>
      <w:r w:rsidRPr="009B766A">
        <w:rPr>
          <w:rFonts w:ascii="var(--font-din)" w:eastAsia="Times New Roman" w:hAnsi="var(--font-din)" w:cs="Times New Roman"/>
          <w:i/>
          <w:iCs/>
          <w:color w:val="273239"/>
          <w:sz w:val="16"/>
          <w:szCs w:val="16"/>
        </w:rPr>
        <w:t>(x, y, s = none, c = none)</w:t>
      </w:r>
    </w:p>
    <w:p w:rsidR="009B766A" w:rsidRPr="009B766A" w:rsidRDefault="009B766A" w:rsidP="009B766A">
      <w:pPr>
        <w:shd w:val="clear" w:color="auto" w:fill="FFFFFF"/>
        <w:spacing w:after="0" w:line="240" w:lineRule="auto"/>
        <w:textAlignment w:val="baseline"/>
        <w:rPr>
          <w:rFonts w:ascii="var(--font-din)" w:eastAsia="Times New Roman" w:hAnsi="var(--font-din)" w:cs="Times New Roman"/>
          <w:i/>
          <w:iCs/>
          <w:color w:val="273239"/>
          <w:sz w:val="16"/>
          <w:szCs w:val="16"/>
        </w:rPr>
      </w:pPr>
      <w:r w:rsidRPr="009B766A">
        <w:rPr>
          <w:rFonts w:ascii="var(--font-din)" w:eastAsia="Times New Roman" w:hAnsi="var(--font-din)" w:cs="Times New Roman"/>
          <w:b/>
          <w:bCs/>
          <w:i/>
          <w:iCs/>
          <w:color w:val="273239"/>
          <w:sz w:val="16"/>
        </w:rPr>
        <w:t>Parameter:</w:t>
      </w:r>
    </w:p>
    <w:p w:rsidR="009B766A" w:rsidRPr="009B766A" w:rsidRDefault="009B766A" w:rsidP="009B766A">
      <w:pPr>
        <w:shd w:val="clear" w:color="auto" w:fill="FFFFFF"/>
        <w:spacing w:line="240" w:lineRule="auto"/>
        <w:textAlignment w:val="baseline"/>
        <w:rPr>
          <w:rFonts w:ascii="var(--font-din)" w:eastAsia="Times New Roman" w:hAnsi="var(--font-din)" w:cs="Times New Roman"/>
          <w:i/>
          <w:iCs/>
          <w:color w:val="273239"/>
          <w:sz w:val="16"/>
          <w:szCs w:val="16"/>
        </w:rPr>
      </w:pPr>
      <w:proofErr w:type="gramStart"/>
      <w:r w:rsidRPr="009B766A">
        <w:rPr>
          <w:rFonts w:ascii="var(--font-din)" w:eastAsia="Times New Roman" w:hAnsi="var(--font-din)" w:cs="Times New Roman"/>
          <w:b/>
          <w:bCs/>
          <w:i/>
          <w:iCs/>
          <w:color w:val="273239"/>
          <w:sz w:val="16"/>
        </w:rPr>
        <w:t>x</w:t>
      </w:r>
      <w:proofErr w:type="gramEnd"/>
      <w:r w:rsidRPr="009B766A">
        <w:rPr>
          <w:rFonts w:ascii="var(--font-din)" w:eastAsia="Times New Roman" w:hAnsi="var(--font-din)" w:cs="Times New Roman"/>
          <w:b/>
          <w:bCs/>
          <w:i/>
          <w:iCs/>
          <w:color w:val="273239"/>
          <w:sz w:val="16"/>
        </w:rPr>
        <w:t>:</w:t>
      </w:r>
      <w:r w:rsidRPr="009B766A">
        <w:rPr>
          <w:rFonts w:ascii="var(--font-din)" w:eastAsia="Times New Roman" w:hAnsi="var(--font-din)" w:cs="Times New Roman"/>
          <w:i/>
          <w:iCs/>
          <w:color w:val="273239"/>
          <w:sz w:val="16"/>
          <w:szCs w:val="16"/>
        </w:rPr>
        <w:t> column name to be used as horizontal coordinates for each point</w:t>
      </w:r>
      <w:r w:rsidRPr="009B766A">
        <w:rPr>
          <w:rFonts w:ascii="var(--font-din)" w:eastAsia="Times New Roman" w:hAnsi="var(--font-din)" w:cs="Times New Roman"/>
          <w:i/>
          <w:iCs/>
          <w:color w:val="273239"/>
          <w:sz w:val="16"/>
          <w:szCs w:val="16"/>
        </w:rPr>
        <w:br/>
      </w:r>
      <w:r w:rsidRPr="009B766A">
        <w:rPr>
          <w:rFonts w:ascii="var(--font-din)" w:eastAsia="Times New Roman" w:hAnsi="var(--font-din)" w:cs="Times New Roman"/>
          <w:b/>
          <w:bCs/>
          <w:i/>
          <w:iCs/>
          <w:color w:val="273239"/>
          <w:sz w:val="16"/>
        </w:rPr>
        <w:t>y:</w:t>
      </w:r>
      <w:r w:rsidRPr="009B766A">
        <w:rPr>
          <w:rFonts w:ascii="var(--font-din)" w:eastAsia="Times New Roman" w:hAnsi="var(--font-din)" w:cs="Times New Roman"/>
          <w:i/>
          <w:iCs/>
          <w:color w:val="273239"/>
          <w:sz w:val="16"/>
          <w:szCs w:val="16"/>
        </w:rPr>
        <w:t> column name to be used as vertical coordinates for each point</w:t>
      </w:r>
      <w:r w:rsidRPr="009B766A">
        <w:rPr>
          <w:rFonts w:ascii="var(--font-din)" w:eastAsia="Times New Roman" w:hAnsi="var(--font-din)" w:cs="Times New Roman"/>
          <w:i/>
          <w:iCs/>
          <w:color w:val="273239"/>
          <w:sz w:val="16"/>
          <w:szCs w:val="16"/>
        </w:rPr>
        <w:br/>
      </w:r>
      <w:r w:rsidRPr="009B766A">
        <w:rPr>
          <w:rFonts w:ascii="var(--font-din)" w:eastAsia="Times New Roman" w:hAnsi="var(--font-din)" w:cs="Times New Roman"/>
          <w:b/>
          <w:bCs/>
          <w:i/>
          <w:iCs/>
          <w:color w:val="273239"/>
          <w:sz w:val="16"/>
        </w:rPr>
        <w:t>s:</w:t>
      </w:r>
      <w:r w:rsidRPr="009B766A">
        <w:rPr>
          <w:rFonts w:ascii="var(--font-din)" w:eastAsia="Times New Roman" w:hAnsi="var(--font-din)" w:cs="Times New Roman"/>
          <w:i/>
          <w:iCs/>
          <w:color w:val="273239"/>
          <w:sz w:val="16"/>
          <w:szCs w:val="16"/>
        </w:rPr>
        <w:t> size of dots</w:t>
      </w:r>
      <w:r w:rsidRPr="009B766A">
        <w:rPr>
          <w:rFonts w:ascii="var(--font-din)" w:eastAsia="Times New Roman" w:hAnsi="var(--font-din)" w:cs="Times New Roman"/>
          <w:i/>
          <w:iCs/>
          <w:color w:val="273239"/>
          <w:sz w:val="16"/>
          <w:szCs w:val="16"/>
        </w:rPr>
        <w:br/>
      </w:r>
      <w:r w:rsidRPr="009B766A">
        <w:rPr>
          <w:rFonts w:ascii="var(--font-din)" w:eastAsia="Times New Roman" w:hAnsi="var(--font-din)" w:cs="Times New Roman"/>
          <w:b/>
          <w:bCs/>
          <w:i/>
          <w:iCs/>
          <w:color w:val="273239"/>
          <w:sz w:val="16"/>
        </w:rPr>
        <w:t>c:</w:t>
      </w:r>
      <w:r w:rsidRPr="009B766A">
        <w:rPr>
          <w:rFonts w:ascii="var(--font-din)" w:eastAsia="Times New Roman" w:hAnsi="var(--font-din)" w:cs="Times New Roman"/>
          <w:i/>
          <w:iCs/>
          <w:color w:val="273239"/>
          <w:sz w:val="16"/>
          <w:szCs w:val="16"/>
        </w:rPr>
        <w:t> color of dots</w:t>
      </w:r>
    </w:p>
    <w:p w:rsidR="009B766A" w:rsidRPr="009B766A" w:rsidRDefault="009B766A" w:rsidP="009B766A">
      <w:pPr>
        <w:shd w:val="clear" w:color="auto" w:fill="FFFFFF"/>
        <w:spacing w:before="230" w:after="230" w:line="240" w:lineRule="auto"/>
        <w:textAlignment w:val="baseline"/>
        <w:outlineLvl w:val="2"/>
        <w:rPr>
          <w:rFonts w:ascii="var(--font-din)" w:eastAsia="Times New Roman" w:hAnsi="var(--font-din)" w:cs="Times New Roman"/>
          <w:b/>
          <w:bCs/>
          <w:color w:val="273239"/>
          <w:sz w:val="18"/>
          <w:szCs w:val="18"/>
        </w:rPr>
      </w:pPr>
      <w:r w:rsidRPr="009B766A">
        <w:rPr>
          <w:rFonts w:ascii="var(--font-din)" w:eastAsia="Times New Roman" w:hAnsi="var(--font-din)" w:cs="Times New Roman"/>
          <w:b/>
          <w:bCs/>
          <w:color w:val="273239"/>
          <w:sz w:val="18"/>
          <w:szCs w:val="18"/>
        </w:rPr>
        <w:t>Steps:</w:t>
      </w:r>
    </w:p>
    <w:p w:rsidR="009B766A" w:rsidRPr="009B766A" w:rsidRDefault="009B766A" w:rsidP="009B766A">
      <w:pPr>
        <w:numPr>
          <w:ilvl w:val="0"/>
          <w:numId w:val="12"/>
        </w:numPr>
        <w:shd w:val="clear" w:color="auto" w:fill="FFFFFF"/>
        <w:spacing w:after="0" w:line="240" w:lineRule="auto"/>
        <w:ind w:left="230"/>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color w:val="273239"/>
          <w:sz w:val="16"/>
          <w:szCs w:val="16"/>
        </w:rPr>
        <w:t>Import necessary libraries.</w:t>
      </w:r>
    </w:p>
    <w:p w:rsidR="009B766A" w:rsidRPr="009B766A" w:rsidRDefault="009B766A" w:rsidP="009B766A">
      <w:pPr>
        <w:numPr>
          <w:ilvl w:val="0"/>
          <w:numId w:val="12"/>
        </w:numPr>
        <w:shd w:val="clear" w:color="auto" w:fill="FFFFFF"/>
        <w:spacing w:after="0" w:line="240" w:lineRule="auto"/>
        <w:ind w:left="230"/>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color w:val="273239"/>
          <w:sz w:val="16"/>
          <w:szCs w:val="16"/>
        </w:rPr>
        <w:t>Prepare a data</w:t>
      </w:r>
    </w:p>
    <w:p w:rsidR="009B766A" w:rsidRPr="009B766A" w:rsidRDefault="009B766A" w:rsidP="009B766A">
      <w:pPr>
        <w:numPr>
          <w:ilvl w:val="0"/>
          <w:numId w:val="12"/>
        </w:numPr>
        <w:shd w:val="clear" w:color="auto" w:fill="FFFFFF"/>
        <w:spacing w:after="0" w:line="240" w:lineRule="auto"/>
        <w:ind w:left="230"/>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color w:val="273239"/>
          <w:sz w:val="16"/>
          <w:szCs w:val="16"/>
        </w:rPr>
        <w:t xml:space="preserve">Convert prepared data into </w:t>
      </w:r>
      <w:proofErr w:type="spellStart"/>
      <w:r w:rsidRPr="009B766A">
        <w:rPr>
          <w:rFonts w:ascii="var(--font-din)" w:eastAsia="Times New Roman" w:hAnsi="var(--font-din)" w:cs="Times New Roman"/>
          <w:color w:val="273239"/>
          <w:sz w:val="16"/>
          <w:szCs w:val="16"/>
        </w:rPr>
        <w:t>DataFrame</w:t>
      </w:r>
      <w:proofErr w:type="spellEnd"/>
    </w:p>
    <w:p w:rsidR="009B766A" w:rsidRPr="009B766A" w:rsidRDefault="009B766A" w:rsidP="009B766A">
      <w:pPr>
        <w:numPr>
          <w:ilvl w:val="0"/>
          <w:numId w:val="12"/>
        </w:numPr>
        <w:shd w:val="clear" w:color="auto" w:fill="FFFFFF"/>
        <w:spacing w:after="0" w:line="240" w:lineRule="auto"/>
        <w:ind w:left="230"/>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color w:val="273239"/>
          <w:sz w:val="16"/>
          <w:szCs w:val="16"/>
        </w:rPr>
        <w:t>Draw a scatter plot</w:t>
      </w:r>
    </w:p>
    <w:p w:rsidR="009B766A" w:rsidRPr="009B766A" w:rsidRDefault="009B766A" w:rsidP="009B766A">
      <w:pPr>
        <w:shd w:val="clear" w:color="auto" w:fill="FFFFFF"/>
        <w:spacing w:after="0" w:line="240" w:lineRule="auto"/>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b/>
          <w:bCs/>
          <w:color w:val="273239"/>
          <w:sz w:val="16"/>
        </w:rPr>
        <w:t>Example 1: </w:t>
      </w:r>
      <w:r w:rsidRPr="009B766A">
        <w:rPr>
          <w:rFonts w:ascii="var(--font-din)" w:eastAsia="Times New Roman" w:hAnsi="var(--font-din)" w:cs="Times New Roman"/>
          <w:color w:val="273239"/>
          <w:sz w:val="16"/>
          <w:szCs w:val="16"/>
        </w:rPr>
        <w:t xml:space="preserve">In this example, we will plot the scatter plot using </w:t>
      </w:r>
      <w:proofErr w:type="spellStart"/>
      <w:r w:rsidRPr="009B766A">
        <w:rPr>
          <w:rFonts w:ascii="var(--font-din)" w:eastAsia="Times New Roman" w:hAnsi="var(--font-din)" w:cs="Times New Roman"/>
          <w:color w:val="273239"/>
          <w:sz w:val="16"/>
          <w:szCs w:val="16"/>
        </w:rPr>
        <w:t>dataframe</w:t>
      </w:r>
      <w:proofErr w:type="spellEnd"/>
      <w:r w:rsidRPr="009B766A">
        <w:rPr>
          <w:rFonts w:ascii="var(--font-din)" w:eastAsia="Times New Roman" w:hAnsi="var(--font-din)" w:cs="Times New Roman"/>
          <w:color w:val="273239"/>
          <w:sz w:val="16"/>
          <w:szCs w:val="16"/>
        </w:rPr>
        <w:t xml:space="preserve">, Here we will create the </w:t>
      </w:r>
      <w:proofErr w:type="spellStart"/>
      <w:r w:rsidRPr="009B766A">
        <w:rPr>
          <w:rFonts w:ascii="var(--font-din)" w:eastAsia="Times New Roman" w:hAnsi="var(--font-din)" w:cs="Times New Roman"/>
          <w:color w:val="273239"/>
          <w:sz w:val="16"/>
          <w:szCs w:val="16"/>
        </w:rPr>
        <w:t>dataframe</w:t>
      </w:r>
      <w:proofErr w:type="spellEnd"/>
      <w:r w:rsidRPr="009B766A">
        <w:rPr>
          <w:rFonts w:ascii="var(--font-din)" w:eastAsia="Times New Roman" w:hAnsi="var(--font-din)" w:cs="Times New Roman"/>
          <w:color w:val="273239"/>
          <w:sz w:val="16"/>
          <w:szCs w:val="16"/>
        </w:rPr>
        <w:t xml:space="preserve"> and plot the scatter plot using different columns.</w:t>
      </w:r>
    </w:p>
    <w:p w:rsidR="009B766A" w:rsidRPr="009B766A" w:rsidRDefault="009B766A" w:rsidP="009B766A">
      <w:pPr>
        <w:numPr>
          <w:ilvl w:val="0"/>
          <w:numId w:val="13"/>
        </w:numPr>
        <w:pBdr>
          <w:top w:val="single" w:sz="4" w:space="5" w:color="DDDDDD"/>
          <w:left w:val="single" w:sz="4" w:space="6" w:color="DDDDDD"/>
          <w:right w:val="single" w:sz="4" w:space="6" w:color="DDDDDD"/>
        </w:pBdr>
        <w:shd w:val="clear" w:color="auto" w:fill="FFFFFF"/>
        <w:spacing w:after="192" w:line="182" w:lineRule="atLeast"/>
        <w:ind w:left="0" w:right="115"/>
        <w:textAlignment w:val="baseline"/>
        <w:rPr>
          <w:rFonts w:ascii="var(--font-din)" w:eastAsia="Times New Roman" w:hAnsi="var(--font-din)" w:cs="Times New Roman"/>
          <w:color w:val="273239"/>
          <w:sz w:val="17"/>
          <w:szCs w:val="17"/>
        </w:rPr>
      </w:pPr>
      <w:r w:rsidRPr="009B766A">
        <w:rPr>
          <w:rFonts w:ascii="var(--font-din)" w:eastAsia="Times New Roman" w:hAnsi="var(--font-din)" w:cs="Times New Roman"/>
          <w:color w:val="273239"/>
          <w:sz w:val="17"/>
          <w:szCs w:val="17"/>
        </w:rPr>
        <w:t>Python3</w:t>
      </w:r>
    </w:p>
    <w:tbl>
      <w:tblPr>
        <w:tblW w:w="5779" w:type="dxa"/>
        <w:tblCellMar>
          <w:left w:w="0" w:type="dxa"/>
          <w:right w:w="0" w:type="dxa"/>
        </w:tblCellMar>
        <w:tblLook w:val="04A0"/>
      </w:tblPr>
      <w:tblGrid>
        <w:gridCol w:w="5779"/>
      </w:tblGrid>
      <w:tr w:rsidR="009B766A" w:rsidRPr="009B766A" w:rsidTr="009B766A">
        <w:tc>
          <w:tcPr>
            <w:tcW w:w="4275" w:type="dxa"/>
            <w:tcMar>
              <w:top w:w="134" w:type="dxa"/>
              <w:left w:w="96" w:type="dxa"/>
              <w:bottom w:w="134" w:type="dxa"/>
              <w:right w:w="96" w:type="dxa"/>
            </w:tcMar>
            <w:vAlign w:val="center"/>
            <w:hideMark/>
          </w:tcPr>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xml:space="preserve"># Program to draw scatter plot using </w:t>
            </w:r>
            <w:proofErr w:type="spellStart"/>
            <w:r w:rsidRPr="009B766A">
              <w:rPr>
                <w:rFonts w:ascii="Courier New" w:eastAsia="Times New Roman" w:hAnsi="Courier New" w:cs="Courier New"/>
                <w:sz w:val="20"/>
              </w:rPr>
              <w:t>Dataframe.plot</w:t>
            </w:r>
            <w:proofErr w:type="spellEnd"/>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Import libraries</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import</w:t>
            </w:r>
            <w:r w:rsidRPr="009B766A">
              <w:rPr>
                <w:rFonts w:ascii="Times New Roman" w:eastAsia="Times New Roman" w:hAnsi="Times New Roman" w:cs="Times New Roman"/>
                <w:sz w:val="25"/>
                <w:szCs w:val="25"/>
              </w:rPr>
              <w:t xml:space="preserve"> </w:t>
            </w:r>
            <w:r w:rsidRPr="009B766A">
              <w:rPr>
                <w:rFonts w:ascii="Courier New" w:eastAsia="Times New Roman" w:hAnsi="Courier New" w:cs="Courier New"/>
                <w:sz w:val="20"/>
              </w:rPr>
              <w:t>pandas as pd</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w:t>
            </w:r>
            <w:r w:rsidRPr="009B766A">
              <w:rPr>
                <w:rFonts w:ascii="Times New Roman" w:eastAsia="Times New Roman" w:hAnsi="Times New Roman" w:cs="Times New Roman"/>
                <w:sz w:val="25"/>
                <w:szCs w:val="25"/>
              </w:rPr>
              <w:t> </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Prepare data</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data={'Name':['</w:t>
            </w:r>
            <w:proofErr w:type="spellStart"/>
            <w:r w:rsidRPr="009B766A">
              <w:rPr>
                <w:rFonts w:ascii="Courier New" w:eastAsia="Times New Roman" w:hAnsi="Courier New" w:cs="Courier New"/>
                <w:sz w:val="20"/>
              </w:rPr>
              <w:t>Dhanashri</w:t>
            </w:r>
            <w:proofErr w:type="spellEnd"/>
            <w:r w:rsidRPr="009B766A">
              <w:rPr>
                <w:rFonts w:ascii="Courier New" w:eastAsia="Times New Roman" w:hAnsi="Courier New" w:cs="Courier New"/>
                <w:sz w:val="20"/>
              </w:rPr>
              <w:t>', '</w:t>
            </w:r>
            <w:proofErr w:type="spellStart"/>
            <w:r w:rsidRPr="009B766A">
              <w:rPr>
                <w:rFonts w:ascii="Courier New" w:eastAsia="Times New Roman" w:hAnsi="Courier New" w:cs="Courier New"/>
                <w:sz w:val="20"/>
              </w:rPr>
              <w:t>Smita</w:t>
            </w:r>
            <w:proofErr w:type="spellEnd"/>
            <w:r w:rsidRPr="009B766A">
              <w:rPr>
                <w:rFonts w:ascii="Courier New" w:eastAsia="Times New Roman" w:hAnsi="Courier New" w:cs="Courier New"/>
                <w:sz w:val="20"/>
              </w:rPr>
              <w:t>', '</w:t>
            </w:r>
            <w:proofErr w:type="spellStart"/>
            <w:r w:rsidRPr="009B766A">
              <w:rPr>
                <w:rFonts w:ascii="Courier New" w:eastAsia="Times New Roman" w:hAnsi="Courier New" w:cs="Courier New"/>
                <w:sz w:val="20"/>
              </w:rPr>
              <w:t>Rutuja</w:t>
            </w:r>
            <w:proofErr w:type="spellEnd"/>
            <w:r w:rsidRPr="009B766A">
              <w:rPr>
                <w:rFonts w:ascii="Courier New" w:eastAsia="Times New Roman" w:hAnsi="Courier New" w:cs="Courier New"/>
                <w:sz w:val="20"/>
              </w:rPr>
              <w:t>',</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w:t>
            </w:r>
            <w:proofErr w:type="spellStart"/>
            <w:r w:rsidRPr="009B766A">
              <w:rPr>
                <w:rFonts w:ascii="Courier New" w:eastAsia="Times New Roman" w:hAnsi="Courier New" w:cs="Courier New"/>
                <w:sz w:val="20"/>
              </w:rPr>
              <w:t>Sunita</w:t>
            </w:r>
            <w:proofErr w:type="spellEnd"/>
            <w:r w:rsidRPr="009B766A">
              <w:rPr>
                <w:rFonts w:ascii="Courier New" w:eastAsia="Times New Roman" w:hAnsi="Courier New" w:cs="Courier New"/>
                <w:sz w:val="20"/>
              </w:rPr>
              <w:t>', '</w:t>
            </w:r>
            <w:proofErr w:type="spellStart"/>
            <w:r w:rsidRPr="009B766A">
              <w:rPr>
                <w:rFonts w:ascii="Courier New" w:eastAsia="Times New Roman" w:hAnsi="Courier New" w:cs="Courier New"/>
                <w:sz w:val="20"/>
              </w:rPr>
              <w:t>Poonam</w:t>
            </w:r>
            <w:proofErr w:type="spellEnd"/>
            <w:r w:rsidRPr="009B766A">
              <w:rPr>
                <w:rFonts w:ascii="Courier New" w:eastAsia="Times New Roman" w:hAnsi="Courier New" w:cs="Courier New"/>
                <w:sz w:val="20"/>
              </w:rPr>
              <w:t>', '</w:t>
            </w:r>
            <w:proofErr w:type="spellStart"/>
            <w:r w:rsidRPr="009B766A">
              <w:rPr>
                <w:rFonts w:ascii="Courier New" w:eastAsia="Times New Roman" w:hAnsi="Courier New" w:cs="Courier New"/>
                <w:sz w:val="20"/>
              </w:rPr>
              <w:t>Srushti</w:t>
            </w:r>
            <w:proofErr w:type="spellEnd"/>
            <w:r w:rsidRPr="009B766A">
              <w:rPr>
                <w:rFonts w:ascii="Courier New" w:eastAsia="Times New Roman" w:hAnsi="Courier New" w:cs="Courier New"/>
                <w:sz w:val="20"/>
              </w:rPr>
              <w:t>'],</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'Age':[20, 18, 27, 50, 12, 15]}</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w:t>
            </w:r>
            <w:r w:rsidRPr="009B766A">
              <w:rPr>
                <w:rFonts w:ascii="Times New Roman" w:eastAsia="Times New Roman" w:hAnsi="Times New Roman" w:cs="Times New Roman"/>
                <w:sz w:val="25"/>
                <w:szCs w:val="25"/>
              </w:rPr>
              <w:t> </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xml:space="preserve"># Load data into </w:t>
            </w:r>
            <w:proofErr w:type="spellStart"/>
            <w:r w:rsidRPr="009B766A">
              <w:rPr>
                <w:rFonts w:ascii="Courier New" w:eastAsia="Times New Roman" w:hAnsi="Courier New" w:cs="Courier New"/>
                <w:sz w:val="20"/>
              </w:rPr>
              <w:t>DataFrame</w:t>
            </w:r>
            <w:proofErr w:type="spellEnd"/>
          </w:p>
          <w:p w:rsidR="009B766A" w:rsidRPr="009B766A" w:rsidRDefault="009B766A" w:rsidP="009B766A">
            <w:pPr>
              <w:spacing w:before="240" w:after="240" w:line="240" w:lineRule="auto"/>
              <w:rPr>
                <w:rFonts w:ascii="Times New Roman" w:eastAsia="Times New Roman" w:hAnsi="Times New Roman" w:cs="Times New Roman"/>
                <w:sz w:val="25"/>
                <w:szCs w:val="25"/>
              </w:rPr>
            </w:pPr>
            <w:proofErr w:type="spellStart"/>
            <w:r w:rsidRPr="009B766A">
              <w:rPr>
                <w:rFonts w:ascii="Courier New" w:eastAsia="Times New Roman" w:hAnsi="Courier New" w:cs="Courier New"/>
                <w:sz w:val="20"/>
              </w:rPr>
              <w:lastRenderedPageBreak/>
              <w:t>df</w:t>
            </w:r>
            <w:proofErr w:type="spellEnd"/>
            <w:r w:rsidRPr="009B766A">
              <w:rPr>
                <w:rFonts w:ascii="Courier New" w:eastAsia="Times New Roman" w:hAnsi="Courier New" w:cs="Courier New"/>
                <w:sz w:val="20"/>
              </w:rPr>
              <w:t xml:space="preserve"> =</w:t>
            </w:r>
            <w:r w:rsidRPr="009B766A">
              <w:rPr>
                <w:rFonts w:ascii="Times New Roman" w:eastAsia="Times New Roman" w:hAnsi="Times New Roman" w:cs="Times New Roman"/>
                <w:sz w:val="25"/>
                <w:szCs w:val="25"/>
              </w:rPr>
              <w:t xml:space="preserve"> </w:t>
            </w:r>
            <w:proofErr w:type="spellStart"/>
            <w:r w:rsidRPr="009B766A">
              <w:rPr>
                <w:rFonts w:ascii="Courier New" w:eastAsia="Times New Roman" w:hAnsi="Courier New" w:cs="Courier New"/>
                <w:sz w:val="20"/>
              </w:rPr>
              <w:t>pd.DataFrame</w:t>
            </w:r>
            <w:proofErr w:type="spellEnd"/>
            <w:r w:rsidRPr="009B766A">
              <w:rPr>
                <w:rFonts w:ascii="Courier New" w:eastAsia="Times New Roman" w:hAnsi="Courier New" w:cs="Courier New"/>
                <w:sz w:val="20"/>
              </w:rPr>
              <w:t>(data =</w:t>
            </w:r>
            <w:r w:rsidRPr="009B766A">
              <w:rPr>
                <w:rFonts w:ascii="Times New Roman" w:eastAsia="Times New Roman" w:hAnsi="Times New Roman" w:cs="Times New Roman"/>
                <w:sz w:val="25"/>
                <w:szCs w:val="25"/>
              </w:rPr>
              <w:t xml:space="preserve"> </w:t>
            </w:r>
            <w:r w:rsidRPr="009B766A">
              <w:rPr>
                <w:rFonts w:ascii="Courier New" w:eastAsia="Times New Roman" w:hAnsi="Courier New" w:cs="Courier New"/>
                <w:sz w:val="20"/>
              </w:rPr>
              <w:t>data);</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w:t>
            </w:r>
            <w:r w:rsidRPr="009B766A">
              <w:rPr>
                <w:rFonts w:ascii="Times New Roman" w:eastAsia="Times New Roman" w:hAnsi="Times New Roman" w:cs="Times New Roman"/>
                <w:sz w:val="25"/>
                <w:szCs w:val="25"/>
              </w:rPr>
              <w:t> </w:t>
            </w:r>
          </w:p>
          <w:p w:rsidR="009B766A" w:rsidRPr="009B766A" w:rsidRDefault="009B766A" w:rsidP="009B766A">
            <w:pPr>
              <w:spacing w:before="240" w:after="240" w:line="240" w:lineRule="auto"/>
              <w:rPr>
                <w:rFonts w:ascii="Times New Roman" w:eastAsia="Times New Roman" w:hAnsi="Times New Roman" w:cs="Times New Roman"/>
                <w:sz w:val="25"/>
                <w:szCs w:val="25"/>
              </w:rPr>
            </w:pPr>
            <w:r w:rsidRPr="009B766A">
              <w:rPr>
                <w:rFonts w:ascii="Courier New" w:eastAsia="Times New Roman" w:hAnsi="Courier New" w:cs="Courier New"/>
                <w:sz w:val="20"/>
              </w:rPr>
              <w:t># Draw a scatter plot</w:t>
            </w:r>
          </w:p>
          <w:p w:rsidR="009B766A" w:rsidRPr="009B766A" w:rsidRDefault="009B766A" w:rsidP="009B766A">
            <w:pPr>
              <w:spacing w:before="240" w:after="240" w:line="240" w:lineRule="auto"/>
              <w:rPr>
                <w:rFonts w:ascii="Times New Roman" w:eastAsia="Times New Roman" w:hAnsi="Times New Roman" w:cs="Times New Roman"/>
                <w:sz w:val="25"/>
                <w:szCs w:val="25"/>
              </w:rPr>
            </w:pPr>
            <w:proofErr w:type="spellStart"/>
            <w:r w:rsidRPr="009B766A">
              <w:rPr>
                <w:rFonts w:ascii="Courier New" w:eastAsia="Times New Roman" w:hAnsi="Courier New" w:cs="Courier New"/>
                <w:sz w:val="20"/>
              </w:rPr>
              <w:t>df.plot.scatter</w:t>
            </w:r>
            <w:proofErr w:type="spellEnd"/>
            <w:r w:rsidRPr="009B766A">
              <w:rPr>
                <w:rFonts w:ascii="Courier New" w:eastAsia="Times New Roman" w:hAnsi="Courier New" w:cs="Courier New"/>
                <w:sz w:val="20"/>
              </w:rPr>
              <w:t>(x =</w:t>
            </w:r>
            <w:r w:rsidRPr="009B766A">
              <w:rPr>
                <w:rFonts w:ascii="Times New Roman" w:eastAsia="Times New Roman" w:hAnsi="Times New Roman" w:cs="Times New Roman"/>
                <w:sz w:val="25"/>
                <w:szCs w:val="25"/>
              </w:rPr>
              <w:t xml:space="preserve"> </w:t>
            </w:r>
            <w:r w:rsidRPr="009B766A">
              <w:rPr>
                <w:rFonts w:ascii="Courier New" w:eastAsia="Times New Roman" w:hAnsi="Courier New" w:cs="Courier New"/>
                <w:sz w:val="20"/>
              </w:rPr>
              <w:t>'Name', y =</w:t>
            </w:r>
            <w:r w:rsidRPr="009B766A">
              <w:rPr>
                <w:rFonts w:ascii="Times New Roman" w:eastAsia="Times New Roman" w:hAnsi="Times New Roman" w:cs="Times New Roman"/>
                <w:sz w:val="25"/>
                <w:szCs w:val="25"/>
              </w:rPr>
              <w:t xml:space="preserve"> </w:t>
            </w:r>
            <w:r w:rsidRPr="009B766A">
              <w:rPr>
                <w:rFonts w:ascii="Courier New" w:eastAsia="Times New Roman" w:hAnsi="Courier New" w:cs="Courier New"/>
                <w:sz w:val="20"/>
              </w:rPr>
              <w:t>'Age', s =</w:t>
            </w:r>
            <w:r w:rsidRPr="009B766A">
              <w:rPr>
                <w:rFonts w:ascii="Times New Roman" w:eastAsia="Times New Roman" w:hAnsi="Times New Roman" w:cs="Times New Roman"/>
                <w:sz w:val="25"/>
                <w:szCs w:val="25"/>
              </w:rPr>
              <w:t xml:space="preserve"> </w:t>
            </w:r>
            <w:r w:rsidRPr="009B766A">
              <w:rPr>
                <w:rFonts w:ascii="Courier New" w:eastAsia="Times New Roman" w:hAnsi="Courier New" w:cs="Courier New"/>
                <w:sz w:val="20"/>
              </w:rPr>
              <w:t>100);</w:t>
            </w:r>
          </w:p>
        </w:tc>
      </w:tr>
    </w:tbl>
    <w:p w:rsidR="009B766A" w:rsidRPr="009B766A" w:rsidRDefault="009B766A" w:rsidP="009B766A">
      <w:pPr>
        <w:shd w:val="clear" w:color="auto" w:fill="FFFFFF"/>
        <w:spacing w:after="0" w:line="240" w:lineRule="auto"/>
        <w:textAlignment w:val="baseline"/>
        <w:rPr>
          <w:rFonts w:ascii="var(--font-din)" w:eastAsia="Times New Roman" w:hAnsi="var(--font-din)" w:cs="Times New Roman"/>
          <w:color w:val="273239"/>
          <w:sz w:val="16"/>
          <w:szCs w:val="16"/>
        </w:rPr>
      </w:pPr>
      <w:r w:rsidRPr="009B766A">
        <w:rPr>
          <w:rFonts w:ascii="var(--font-din)" w:eastAsia="Times New Roman" w:hAnsi="var(--font-din)" w:cs="Times New Roman"/>
          <w:b/>
          <w:bCs/>
          <w:color w:val="273239"/>
          <w:sz w:val="16"/>
        </w:rPr>
        <w:lastRenderedPageBreak/>
        <w:t>Output:</w:t>
      </w:r>
    </w:p>
    <w:p w:rsidR="009B766A" w:rsidRPr="009B766A" w:rsidRDefault="009B766A" w:rsidP="009B766A">
      <w:pPr>
        <w:shd w:val="clear" w:color="auto" w:fill="FFFFFF"/>
        <w:spacing w:after="96" w:line="240" w:lineRule="auto"/>
        <w:textAlignment w:val="baseline"/>
        <w:rPr>
          <w:rFonts w:ascii="var(--font-din)" w:eastAsia="Times New Roman" w:hAnsi="var(--font-din)" w:cs="Times New Roman"/>
          <w:color w:val="273239"/>
          <w:sz w:val="16"/>
          <w:szCs w:val="16"/>
        </w:rPr>
      </w:pPr>
      <w:r>
        <w:rPr>
          <w:rFonts w:ascii="var(--font-din)" w:eastAsia="Times New Roman" w:hAnsi="var(--font-din)" w:cs="Times New Roman"/>
          <w:noProof/>
          <w:color w:val="273239"/>
          <w:sz w:val="16"/>
          <w:szCs w:val="16"/>
        </w:rPr>
        <w:drawing>
          <wp:inline distT="0" distB="0" distL="0" distR="0">
            <wp:extent cx="4194175" cy="2578735"/>
            <wp:effectExtent l="19050" t="0" r="0" b="0"/>
            <wp:docPr id="21" name="Picture 21" descr="https://media.geeksforgeeks.org/wp-content/uploads/20210215205533/Scatterplot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210215205533/Scatterplot141.PNG"/>
                    <pic:cNvPicPr>
                      <a:picLocks noChangeAspect="1" noChangeArrowheads="1"/>
                    </pic:cNvPicPr>
                  </pic:nvPicPr>
                  <pic:blipFill>
                    <a:blip r:embed="rId28"/>
                    <a:srcRect/>
                    <a:stretch>
                      <a:fillRect/>
                    </a:stretch>
                  </pic:blipFill>
                  <pic:spPr bwMode="auto">
                    <a:xfrm>
                      <a:off x="0" y="0"/>
                      <a:ext cx="4194175" cy="2578735"/>
                    </a:xfrm>
                    <a:prstGeom prst="rect">
                      <a:avLst/>
                    </a:prstGeom>
                    <a:noFill/>
                    <a:ln w="9525">
                      <a:noFill/>
                      <a:miter lim="800000"/>
                      <a:headEnd/>
                      <a:tailEnd/>
                    </a:ln>
                  </pic:spPr>
                </pic:pic>
              </a:graphicData>
            </a:graphic>
          </wp:inline>
        </w:drawing>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rrelation levels" style="width:600pt;height:600pt"/>
        </w:pict>
      </w:r>
    </w:p>
    <w:p w:rsidR="009B766A" w:rsidRPr="009B766A" w:rsidRDefault="009B766A" w:rsidP="009B766A">
      <w:pPr>
        <w:spacing w:before="100" w:beforeAutospacing="1" w:after="100" w:afterAutospacing="1" w:line="240" w:lineRule="auto"/>
        <w:jc w:val="center"/>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(Learn </w:t>
      </w:r>
      <w:hyperlink r:id="rId29" w:history="1">
        <w:r w:rsidRPr="009B766A">
          <w:rPr>
            <w:rFonts w:ascii="Verdana" w:eastAsia="Times New Roman" w:hAnsi="Verdana" w:cs="Times New Roman"/>
            <w:color w:val="0000FF"/>
            <w:sz w:val="14"/>
            <w:u w:val="single"/>
          </w:rPr>
          <w:t xml:space="preserve">More </w:t>
        </w:r>
        <w:proofErr w:type="gramStart"/>
        <w:r w:rsidRPr="009B766A">
          <w:rPr>
            <w:rFonts w:ascii="Verdana" w:eastAsia="Times New Roman" w:hAnsi="Verdana" w:cs="Times New Roman"/>
            <w:color w:val="0000FF"/>
            <w:sz w:val="14"/>
            <w:u w:val="single"/>
          </w:rPr>
          <w:t>About</w:t>
        </w:r>
        <w:proofErr w:type="gramEnd"/>
        <w:r w:rsidRPr="009B766A">
          <w:rPr>
            <w:rFonts w:ascii="Verdana" w:eastAsia="Times New Roman" w:hAnsi="Verdana" w:cs="Times New Roman"/>
            <w:color w:val="0000FF"/>
            <w:sz w:val="14"/>
            <w:u w:val="single"/>
          </w:rPr>
          <w:t xml:space="preserve"> Correlation</w:t>
        </w:r>
      </w:hyperlink>
      <w:r w:rsidRPr="009B766A">
        <w:rPr>
          <w:rFonts w:ascii="Verdana" w:eastAsia="Times New Roman" w:hAnsi="Verdana" w:cs="Times New Roman"/>
          <w:color w:val="333333"/>
          <w:sz w:val="14"/>
          <w:szCs w:val="14"/>
        </w:rPr>
        <w:t>)</w:t>
      </w:r>
    </w:p>
    <w:p w:rsidR="009B766A" w:rsidRPr="009B766A" w:rsidRDefault="009B766A" w:rsidP="009B766A">
      <w:pPr>
        <w:spacing w:before="576" w:after="115" w:line="240" w:lineRule="auto"/>
        <w:outlineLvl w:val="1"/>
        <w:rPr>
          <w:rFonts w:ascii="Verdana" w:eastAsia="Times New Roman" w:hAnsi="Verdana" w:cs="Times New Roman"/>
          <w:b/>
          <w:bCs/>
          <w:sz w:val="29"/>
          <w:szCs w:val="29"/>
        </w:rPr>
      </w:pPr>
      <w:r w:rsidRPr="009B766A">
        <w:rPr>
          <w:rFonts w:ascii="Verdana" w:eastAsia="Times New Roman" w:hAnsi="Verdana" w:cs="Times New Roman"/>
          <w:b/>
          <w:bCs/>
          <w:sz w:val="29"/>
          <w:szCs w:val="29"/>
        </w:rPr>
        <w:lastRenderedPageBreak/>
        <w:t>Negative Correlation</w:t>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Correlations can be negative, which means there </w:t>
      </w:r>
      <w:r w:rsidRPr="009B766A">
        <w:rPr>
          <w:rFonts w:ascii="Verdana" w:eastAsia="Times New Roman" w:hAnsi="Verdana" w:cs="Times New Roman"/>
          <w:b/>
          <w:bCs/>
          <w:color w:val="333333"/>
          <w:sz w:val="14"/>
          <w:szCs w:val="14"/>
        </w:rPr>
        <w:t>is</w:t>
      </w:r>
      <w:r w:rsidRPr="009B766A">
        <w:rPr>
          <w:rFonts w:ascii="Verdana" w:eastAsia="Times New Roman" w:hAnsi="Verdana" w:cs="Times New Roman"/>
          <w:color w:val="333333"/>
          <w:sz w:val="14"/>
          <w:szCs w:val="14"/>
        </w:rPr>
        <w:t> a correlation but one value goes down as the other value increases.</w:t>
      </w:r>
    </w:p>
    <w:tbl>
      <w:tblPr>
        <w:tblW w:w="0" w:type="auto"/>
        <w:jc w:val="center"/>
        <w:tblCellSpacing w:w="15" w:type="dxa"/>
        <w:tblCellMar>
          <w:top w:w="15" w:type="dxa"/>
          <w:left w:w="15" w:type="dxa"/>
          <w:bottom w:w="15" w:type="dxa"/>
          <w:right w:w="15" w:type="dxa"/>
        </w:tblCellMar>
        <w:tblLook w:val="04A0"/>
      </w:tblPr>
      <w:tblGrid>
        <w:gridCol w:w="4032"/>
        <w:gridCol w:w="3071"/>
      </w:tblGrid>
      <w:tr w:rsidR="009B766A" w:rsidRPr="009B766A" w:rsidTr="009B766A">
        <w:trPr>
          <w:tblCellSpacing w:w="15" w:type="dxa"/>
          <w:jc w:val="center"/>
        </w:trPr>
        <w:tc>
          <w:tcPr>
            <w:tcW w:w="0" w:type="auto"/>
            <w:vAlign w:val="center"/>
            <w:hideMark/>
          </w:tcPr>
          <w:p w:rsidR="009B766A" w:rsidRPr="009B766A" w:rsidRDefault="009B766A" w:rsidP="009B766A">
            <w:pPr>
              <w:spacing w:before="230" w:after="96" w:line="240" w:lineRule="auto"/>
              <w:outlineLvl w:val="2"/>
              <w:rPr>
                <w:rFonts w:ascii="Verdana" w:eastAsia="Times New Roman" w:hAnsi="Verdana" w:cs="Times New Roman"/>
                <w:color w:val="333333"/>
                <w:sz w:val="17"/>
                <w:szCs w:val="17"/>
              </w:rPr>
            </w:pPr>
            <w:r w:rsidRPr="009B766A">
              <w:rPr>
                <w:rFonts w:ascii="Verdana" w:eastAsia="Times New Roman" w:hAnsi="Verdana" w:cs="Times New Roman"/>
                <w:color w:val="333333"/>
                <w:sz w:val="17"/>
                <w:szCs w:val="17"/>
              </w:rPr>
              <w:t xml:space="preserve">Example : Birth Rate </w:t>
            </w:r>
            <w:proofErr w:type="spellStart"/>
            <w:r w:rsidRPr="009B766A">
              <w:rPr>
                <w:rFonts w:ascii="Verdana" w:eastAsia="Times New Roman" w:hAnsi="Verdana" w:cs="Times New Roman"/>
                <w:color w:val="333333"/>
                <w:sz w:val="17"/>
                <w:szCs w:val="17"/>
              </w:rPr>
              <w:t>vs</w:t>
            </w:r>
            <w:proofErr w:type="spellEnd"/>
            <w:r w:rsidRPr="009B766A">
              <w:rPr>
                <w:rFonts w:ascii="Verdana" w:eastAsia="Times New Roman" w:hAnsi="Verdana" w:cs="Times New Roman"/>
                <w:color w:val="333333"/>
                <w:sz w:val="17"/>
                <w:szCs w:val="17"/>
              </w:rPr>
              <w:t xml:space="preserve"> Income</w:t>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The birth rate tends to be </w:t>
            </w:r>
            <w:r w:rsidRPr="009B766A">
              <w:rPr>
                <w:rFonts w:ascii="Verdana" w:eastAsia="Times New Roman" w:hAnsi="Verdana" w:cs="Times New Roman"/>
                <w:b/>
                <w:bCs/>
                <w:color w:val="333333"/>
                <w:sz w:val="14"/>
                <w:szCs w:val="14"/>
              </w:rPr>
              <w:t>lower</w:t>
            </w:r>
            <w:r w:rsidRPr="009B766A">
              <w:rPr>
                <w:rFonts w:ascii="Verdana" w:eastAsia="Times New Roman" w:hAnsi="Verdana" w:cs="Times New Roman"/>
                <w:color w:val="333333"/>
                <w:sz w:val="14"/>
                <w:szCs w:val="14"/>
              </w:rPr>
              <w:t> in richer countries.</w:t>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 </w:t>
            </w:r>
          </w:p>
          <w:p w:rsidR="009B766A" w:rsidRPr="009B766A" w:rsidRDefault="009B766A" w:rsidP="009B766A">
            <w:pPr>
              <w:spacing w:before="100" w:beforeAutospacing="1" w:after="100" w:afterAutospacing="1" w:line="240" w:lineRule="auto"/>
              <w:rPr>
                <w:rFonts w:ascii="Verdana" w:eastAsia="Times New Roman" w:hAnsi="Verdana" w:cs="Times New Roman"/>
                <w:color w:val="333333"/>
                <w:sz w:val="14"/>
                <w:szCs w:val="14"/>
              </w:rPr>
            </w:pPr>
            <w:r w:rsidRPr="009B766A">
              <w:rPr>
                <w:rFonts w:ascii="Verdana" w:eastAsia="Times New Roman" w:hAnsi="Verdana" w:cs="Times New Roman"/>
                <w:color w:val="333333"/>
                <w:sz w:val="14"/>
                <w:szCs w:val="14"/>
              </w:rPr>
              <w:t>Below is a scatter plot for about 100 different countries.</w:t>
            </w:r>
          </w:p>
        </w:tc>
        <w:tc>
          <w:tcPr>
            <w:tcW w:w="0" w:type="auto"/>
            <w:vAlign w:val="center"/>
            <w:hideMark/>
          </w:tcPr>
          <w:tbl>
            <w:tblPr>
              <w:tblW w:w="0" w:type="auto"/>
              <w:tblCellMar>
                <w:top w:w="15" w:type="dxa"/>
                <w:left w:w="15" w:type="dxa"/>
                <w:bottom w:w="15" w:type="dxa"/>
                <w:right w:w="15" w:type="dxa"/>
              </w:tblCellMar>
              <w:tblLook w:val="04A0"/>
            </w:tblPr>
            <w:tblGrid>
              <w:gridCol w:w="1256"/>
              <w:gridCol w:w="1150"/>
              <w:gridCol w:w="590"/>
            </w:tblGrid>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Country</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Yearly</w:t>
                  </w:r>
                  <w:r w:rsidRPr="009B766A">
                    <w:rPr>
                      <w:rFonts w:ascii="Times New Roman" w:eastAsia="Times New Roman" w:hAnsi="Times New Roman" w:cs="Times New Roman"/>
                      <w:sz w:val="24"/>
                      <w:szCs w:val="24"/>
                    </w:rPr>
                    <w:br/>
                    <w:t>Production</w:t>
                  </w:r>
                  <w:r w:rsidRPr="009B766A">
                    <w:rPr>
                      <w:rFonts w:ascii="Times New Roman" w:eastAsia="Times New Roman" w:hAnsi="Times New Roman" w:cs="Times New Roman"/>
                      <w:sz w:val="24"/>
                      <w:szCs w:val="24"/>
                    </w:rPr>
                    <w:br/>
                    <w:t>per Person</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Birth</w:t>
                  </w:r>
                  <w:r w:rsidRPr="009B766A">
                    <w:rPr>
                      <w:rFonts w:ascii="Times New Roman" w:eastAsia="Times New Roman" w:hAnsi="Times New Roman" w:cs="Times New Roman"/>
                      <w:sz w:val="24"/>
                      <w:szCs w:val="24"/>
                    </w:rPr>
                    <w:br/>
                    <w:t>Rate</w:t>
                  </w:r>
                </w:p>
              </w:tc>
            </w:tr>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Madagascar</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$800</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5.70</w:t>
                  </w:r>
                </w:p>
              </w:tc>
            </w:tr>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India</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$3,100</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2.85</w:t>
                  </w:r>
                </w:p>
              </w:tc>
            </w:tr>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Mexico</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$9,600</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2.49</w:t>
                  </w:r>
                </w:p>
              </w:tc>
            </w:tr>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Taiwan</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$25,300</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1.57</w:t>
                  </w:r>
                </w:p>
              </w:tc>
            </w:tr>
            <w:tr w:rsidR="009B766A" w:rsidRPr="009B766A" w:rsidTr="009B766A">
              <w:tc>
                <w:tcPr>
                  <w:tcW w:w="0" w:type="auto"/>
                  <w:tcMar>
                    <w:top w:w="48" w:type="dxa"/>
                    <w:left w:w="48" w:type="dxa"/>
                    <w:bottom w:w="48" w:type="dxa"/>
                    <w:right w:w="48" w:type="dxa"/>
                  </w:tcMar>
                  <w:vAlign w:val="center"/>
                  <w:hideMark/>
                </w:tcPr>
                <w:p w:rsidR="009B766A" w:rsidRPr="009B766A" w:rsidRDefault="009B766A" w:rsidP="009B766A">
                  <w:pPr>
                    <w:spacing w:after="0" w:line="240" w:lineRule="auto"/>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Norway</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$40,000</w:t>
                  </w:r>
                </w:p>
              </w:tc>
              <w:tc>
                <w:tcPr>
                  <w:tcW w:w="0" w:type="auto"/>
                  <w:tcMar>
                    <w:top w:w="48" w:type="dxa"/>
                    <w:left w:w="48" w:type="dxa"/>
                    <w:bottom w:w="48" w:type="dxa"/>
                    <w:right w:w="48" w:type="dxa"/>
                  </w:tcMar>
                  <w:vAlign w:val="center"/>
                  <w:hideMark/>
                </w:tcPr>
                <w:p w:rsidR="009B766A" w:rsidRPr="009B766A" w:rsidRDefault="009B766A" w:rsidP="009B766A">
                  <w:pPr>
                    <w:spacing w:after="0" w:line="240" w:lineRule="auto"/>
                    <w:jc w:val="right"/>
                    <w:rPr>
                      <w:rFonts w:ascii="Times New Roman" w:eastAsia="Times New Roman" w:hAnsi="Times New Roman" w:cs="Times New Roman"/>
                      <w:sz w:val="24"/>
                      <w:szCs w:val="24"/>
                    </w:rPr>
                  </w:pPr>
                  <w:r w:rsidRPr="009B766A">
                    <w:rPr>
                      <w:rFonts w:ascii="Times New Roman" w:eastAsia="Times New Roman" w:hAnsi="Times New Roman" w:cs="Times New Roman"/>
                      <w:sz w:val="24"/>
                      <w:szCs w:val="24"/>
                    </w:rPr>
                    <w:t>1.78</w:t>
                  </w:r>
                </w:p>
              </w:tc>
            </w:tr>
          </w:tbl>
          <w:p w:rsidR="009B766A" w:rsidRPr="009B766A" w:rsidRDefault="009B766A" w:rsidP="009B766A">
            <w:pPr>
              <w:spacing w:after="0" w:line="240" w:lineRule="auto"/>
              <w:rPr>
                <w:rFonts w:ascii="Verdana" w:eastAsia="Times New Roman" w:hAnsi="Verdana" w:cs="Times New Roman"/>
                <w:color w:val="333333"/>
                <w:sz w:val="14"/>
                <w:szCs w:val="14"/>
              </w:rPr>
            </w:pPr>
          </w:p>
        </w:tc>
      </w:tr>
    </w:tbl>
    <w:p w:rsidR="009B766A" w:rsidRDefault="009B766A"/>
    <w:sectPr w:rsidR="009B766A" w:rsidSect="009F1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CE2"/>
    <w:multiLevelType w:val="multilevel"/>
    <w:tmpl w:val="922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F0E1C"/>
    <w:multiLevelType w:val="multilevel"/>
    <w:tmpl w:val="0E6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948DF"/>
    <w:multiLevelType w:val="multilevel"/>
    <w:tmpl w:val="C23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C0708B"/>
    <w:multiLevelType w:val="multilevel"/>
    <w:tmpl w:val="B98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42628"/>
    <w:multiLevelType w:val="multilevel"/>
    <w:tmpl w:val="035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B499A"/>
    <w:multiLevelType w:val="multilevel"/>
    <w:tmpl w:val="B5FA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82CD8"/>
    <w:multiLevelType w:val="multilevel"/>
    <w:tmpl w:val="0CF0A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1F4C57"/>
    <w:multiLevelType w:val="multilevel"/>
    <w:tmpl w:val="D698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1511BF"/>
    <w:multiLevelType w:val="multilevel"/>
    <w:tmpl w:val="E02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5954B5"/>
    <w:multiLevelType w:val="multilevel"/>
    <w:tmpl w:val="DA8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03226B"/>
    <w:multiLevelType w:val="multilevel"/>
    <w:tmpl w:val="206E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6372A8"/>
    <w:multiLevelType w:val="multilevel"/>
    <w:tmpl w:val="C7C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6B26F1"/>
    <w:multiLevelType w:val="multilevel"/>
    <w:tmpl w:val="B06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5"/>
  </w:num>
  <w:num w:numId="4">
    <w:abstractNumId w:val="7"/>
  </w:num>
  <w:num w:numId="5">
    <w:abstractNumId w:val="9"/>
  </w:num>
  <w:num w:numId="6">
    <w:abstractNumId w:val="10"/>
  </w:num>
  <w:num w:numId="7">
    <w:abstractNumId w:val="6"/>
  </w:num>
  <w:num w:numId="8">
    <w:abstractNumId w:val="4"/>
  </w:num>
  <w:num w:numId="9">
    <w:abstractNumId w:val="3"/>
  </w:num>
  <w:num w:numId="10">
    <w:abstractNumId w:val="1"/>
  </w:num>
  <w:num w:numId="11">
    <w:abstractNumId w:val="11"/>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9B766A"/>
    <w:rsid w:val="009B766A"/>
    <w:rsid w:val="009F1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5E"/>
  </w:style>
  <w:style w:type="paragraph" w:styleId="Heading1">
    <w:name w:val="heading 1"/>
    <w:basedOn w:val="Normal"/>
    <w:link w:val="Heading1Char"/>
    <w:uiPriority w:val="9"/>
    <w:qFormat/>
    <w:rsid w:val="009B7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7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76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76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766A"/>
    <w:rPr>
      <w:rFonts w:ascii="Times New Roman" w:eastAsia="Times New Roman" w:hAnsi="Times New Roman" w:cs="Times New Roman"/>
      <w:b/>
      <w:bCs/>
      <w:sz w:val="27"/>
      <w:szCs w:val="27"/>
    </w:rPr>
  </w:style>
  <w:style w:type="paragraph" w:styleId="NormalWeb">
    <w:name w:val="Normal (Web)"/>
    <w:basedOn w:val="Normal"/>
    <w:uiPriority w:val="99"/>
    <w:unhideWhenUsed/>
    <w:rsid w:val="009B76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66A"/>
    <w:rPr>
      <w:b/>
      <w:bCs/>
    </w:rPr>
  </w:style>
  <w:style w:type="character" w:styleId="Hyperlink">
    <w:name w:val="Hyperlink"/>
    <w:basedOn w:val="DefaultParagraphFont"/>
    <w:uiPriority w:val="99"/>
    <w:semiHidden/>
    <w:unhideWhenUsed/>
    <w:rsid w:val="009B766A"/>
    <w:rPr>
      <w:color w:val="0000FF"/>
      <w:u w:val="single"/>
    </w:rPr>
  </w:style>
  <w:style w:type="paragraph" w:styleId="BalloonText">
    <w:name w:val="Balloon Text"/>
    <w:basedOn w:val="Normal"/>
    <w:link w:val="BalloonTextChar"/>
    <w:uiPriority w:val="99"/>
    <w:semiHidden/>
    <w:unhideWhenUsed/>
    <w:rsid w:val="009B7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6A"/>
    <w:rPr>
      <w:rFonts w:ascii="Tahoma" w:hAnsi="Tahoma" w:cs="Tahoma"/>
      <w:sz w:val="16"/>
      <w:szCs w:val="16"/>
    </w:rPr>
  </w:style>
  <w:style w:type="paragraph" w:customStyle="1" w:styleId="center">
    <w:name w:val="center"/>
    <w:basedOn w:val="Normal"/>
    <w:rsid w:val="009B7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9B766A"/>
  </w:style>
  <w:style w:type="character" w:styleId="HTMLCode">
    <w:name w:val="HTML Code"/>
    <w:basedOn w:val="DefaultParagraphFont"/>
    <w:uiPriority w:val="99"/>
    <w:semiHidden/>
    <w:unhideWhenUsed/>
    <w:rsid w:val="009B76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106181">
      <w:bodyDiv w:val="1"/>
      <w:marLeft w:val="0"/>
      <w:marRight w:val="0"/>
      <w:marTop w:val="0"/>
      <w:marBottom w:val="0"/>
      <w:divBdr>
        <w:top w:val="none" w:sz="0" w:space="0" w:color="auto"/>
        <w:left w:val="none" w:sz="0" w:space="0" w:color="auto"/>
        <w:bottom w:val="none" w:sz="0" w:space="0" w:color="auto"/>
        <w:right w:val="none" w:sz="0" w:space="0" w:color="auto"/>
      </w:divBdr>
      <w:divsChild>
        <w:div w:id="168300485">
          <w:marLeft w:val="0"/>
          <w:marRight w:val="0"/>
          <w:marTop w:val="0"/>
          <w:marBottom w:val="0"/>
          <w:divBdr>
            <w:top w:val="none" w:sz="0" w:space="0" w:color="auto"/>
            <w:left w:val="none" w:sz="0" w:space="0" w:color="auto"/>
            <w:bottom w:val="none" w:sz="0" w:space="0" w:color="auto"/>
            <w:right w:val="none" w:sz="0" w:space="0" w:color="auto"/>
          </w:divBdr>
        </w:div>
        <w:div w:id="1672567075">
          <w:marLeft w:val="0"/>
          <w:marRight w:val="0"/>
          <w:marTop w:val="144"/>
          <w:marBottom w:val="144"/>
          <w:divBdr>
            <w:top w:val="none" w:sz="0" w:space="0" w:color="auto"/>
            <w:left w:val="none" w:sz="0" w:space="0" w:color="auto"/>
            <w:bottom w:val="none" w:sz="0" w:space="0" w:color="auto"/>
            <w:right w:val="none" w:sz="0" w:space="0" w:color="auto"/>
          </w:divBdr>
          <w:divsChild>
            <w:div w:id="304940208">
              <w:marLeft w:val="0"/>
              <w:marRight w:val="0"/>
              <w:marTop w:val="100"/>
              <w:marBottom w:val="100"/>
              <w:divBdr>
                <w:top w:val="none" w:sz="0" w:space="0" w:color="auto"/>
                <w:left w:val="none" w:sz="0" w:space="0" w:color="auto"/>
                <w:bottom w:val="none" w:sz="0" w:space="0" w:color="auto"/>
                <w:right w:val="none" w:sz="0" w:space="0" w:color="auto"/>
              </w:divBdr>
            </w:div>
          </w:divsChild>
        </w:div>
        <w:div w:id="437065533">
          <w:marLeft w:val="0"/>
          <w:marRight w:val="0"/>
          <w:marTop w:val="384"/>
          <w:marBottom w:val="0"/>
          <w:divBdr>
            <w:top w:val="none" w:sz="0" w:space="0" w:color="auto"/>
            <w:left w:val="none" w:sz="0" w:space="0" w:color="auto"/>
            <w:bottom w:val="none" w:sz="0" w:space="0" w:color="auto"/>
            <w:right w:val="none" w:sz="0" w:space="0" w:color="auto"/>
          </w:divBdr>
          <w:divsChild>
            <w:div w:id="1043015499">
              <w:blockQuote w:val="1"/>
              <w:marLeft w:val="0"/>
              <w:marRight w:val="0"/>
              <w:marTop w:val="96"/>
              <w:marBottom w:val="230"/>
              <w:divBdr>
                <w:top w:val="none" w:sz="0" w:space="0" w:color="auto"/>
                <w:left w:val="none" w:sz="0" w:space="0" w:color="auto"/>
                <w:bottom w:val="none" w:sz="0" w:space="0" w:color="auto"/>
                <w:right w:val="none" w:sz="0" w:space="0" w:color="auto"/>
              </w:divBdr>
            </w:div>
            <w:div w:id="414061350">
              <w:marLeft w:val="0"/>
              <w:marRight w:val="0"/>
              <w:marTop w:val="0"/>
              <w:marBottom w:val="0"/>
              <w:divBdr>
                <w:top w:val="none" w:sz="0" w:space="0" w:color="auto"/>
                <w:left w:val="none" w:sz="0" w:space="0" w:color="auto"/>
                <w:bottom w:val="none" w:sz="0" w:space="0" w:color="auto"/>
                <w:right w:val="none" w:sz="0" w:space="0" w:color="auto"/>
              </w:divBdr>
              <w:divsChild>
                <w:div w:id="2008708662">
                  <w:marLeft w:val="0"/>
                  <w:marRight w:val="0"/>
                  <w:marTop w:val="0"/>
                  <w:marBottom w:val="192"/>
                  <w:divBdr>
                    <w:top w:val="none" w:sz="0" w:space="0" w:color="auto"/>
                    <w:left w:val="none" w:sz="0" w:space="0" w:color="auto"/>
                    <w:bottom w:val="none" w:sz="0" w:space="0" w:color="auto"/>
                    <w:right w:val="none" w:sz="0" w:space="0" w:color="auto"/>
                  </w:divBdr>
                  <w:divsChild>
                    <w:div w:id="1044476879">
                      <w:marLeft w:val="0"/>
                      <w:marRight w:val="0"/>
                      <w:marTop w:val="0"/>
                      <w:marBottom w:val="0"/>
                      <w:divBdr>
                        <w:top w:val="none" w:sz="0" w:space="0" w:color="auto"/>
                        <w:left w:val="none" w:sz="0" w:space="0" w:color="auto"/>
                        <w:bottom w:val="none" w:sz="0" w:space="0" w:color="auto"/>
                        <w:right w:val="none" w:sz="0" w:space="0" w:color="auto"/>
                      </w:divBdr>
                      <w:divsChild>
                        <w:div w:id="1657879121">
                          <w:marLeft w:val="0"/>
                          <w:marRight w:val="0"/>
                          <w:marTop w:val="0"/>
                          <w:marBottom w:val="0"/>
                          <w:divBdr>
                            <w:top w:val="single" w:sz="4" w:space="0" w:color="DDDDDD"/>
                            <w:left w:val="single" w:sz="4" w:space="2" w:color="DDDDDD"/>
                            <w:bottom w:val="single" w:sz="4" w:space="0" w:color="DDDDDD"/>
                            <w:right w:val="single" w:sz="4" w:space="2" w:color="DDDDDD"/>
                          </w:divBdr>
                          <w:divsChild>
                            <w:div w:id="785735519">
                              <w:marLeft w:val="0"/>
                              <w:marRight w:val="0"/>
                              <w:marTop w:val="0"/>
                              <w:marBottom w:val="96"/>
                              <w:divBdr>
                                <w:top w:val="none" w:sz="0" w:space="0" w:color="auto"/>
                                <w:left w:val="none" w:sz="0" w:space="0" w:color="auto"/>
                                <w:bottom w:val="none" w:sz="0" w:space="0" w:color="auto"/>
                                <w:right w:val="none" w:sz="0" w:space="0" w:color="auto"/>
                              </w:divBdr>
                              <w:divsChild>
                                <w:div w:id="1999189717">
                                  <w:marLeft w:val="0"/>
                                  <w:marRight w:val="0"/>
                                  <w:marTop w:val="0"/>
                                  <w:marBottom w:val="0"/>
                                  <w:divBdr>
                                    <w:top w:val="none" w:sz="0" w:space="0" w:color="auto"/>
                                    <w:left w:val="none" w:sz="0" w:space="0" w:color="auto"/>
                                    <w:bottom w:val="none" w:sz="0" w:space="0" w:color="auto"/>
                                    <w:right w:val="none" w:sz="0" w:space="0" w:color="auto"/>
                                  </w:divBdr>
                                  <w:divsChild>
                                    <w:div w:id="268464452">
                                      <w:marLeft w:val="0"/>
                                      <w:marRight w:val="0"/>
                                      <w:marTop w:val="0"/>
                                      <w:marBottom w:val="0"/>
                                      <w:divBdr>
                                        <w:top w:val="none" w:sz="0" w:space="0" w:color="auto"/>
                                        <w:left w:val="none" w:sz="0" w:space="0" w:color="auto"/>
                                        <w:bottom w:val="none" w:sz="0" w:space="0" w:color="auto"/>
                                        <w:right w:val="none" w:sz="0" w:space="0" w:color="auto"/>
                                      </w:divBdr>
                                      <w:divsChild>
                                        <w:div w:id="84423634">
                                          <w:marLeft w:val="0"/>
                                          <w:marRight w:val="0"/>
                                          <w:marTop w:val="0"/>
                                          <w:marBottom w:val="0"/>
                                          <w:divBdr>
                                            <w:top w:val="none" w:sz="0" w:space="0" w:color="auto"/>
                                            <w:left w:val="none" w:sz="0" w:space="0" w:color="auto"/>
                                            <w:bottom w:val="none" w:sz="0" w:space="0" w:color="auto"/>
                                            <w:right w:val="none" w:sz="0" w:space="0" w:color="auto"/>
                                          </w:divBdr>
                                          <w:divsChild>
                                            <w:div w:id="302974446">
                                              <w:marLeft w:val="0"/>
                                              <w:marRight w:val="0"/>
                                              <w:marTop w:val="0"/>
                                              <w:marBottom w:val="0"/>
                                              <w:divBdr>
                                                <w:top w:val="none" w:sz="0" w:space="0" w:color="auto"/>
                                                <w:left w:val="none" w:sz="0" w:space="0" w:color="auto"/>
                                                <w:bottom w:val="none" w:sz="0" w:space="0" w:color="auto"/>
                                                <w:right w:val="none" w:sz="0" w:space="0" w:color="auto"/>
                                              </w:divBdr>
                                            </w:div>
                                            <w:div w:id="2120827832">
                                              <w:marLeft w:val="0"/>
                                              <w:marRight w:val="0"/>
                                              <w:marTop w:val="0"/>
                                              <w:marBottom w:val="0"/>
                                              <w:divBdr>
                                                <w:top w:val="none" w:sz="0" w:space="0" w:color="auto"/>
                                                <w:left w:val="none" w:sz="0" w:space="0" w:color="auto"/>
                                                <w:bottom w:val="none" w:sz="0" w:space="0" w:color="auto"/>
                                                <w:right w:val="none" w:sz="0" w:space="0" w:color="auto"/>
                                              </w:divBdr>
                                            </w:div>
                                            <w:div w:id="2082019999">
                                              <w:marLeft w:val="0"/>
                                              <w:marRight w:val="0"/>
                                              <w:marTop w:val="0"/>
                                              <w:marBottom w:val="0"/>
                                              <w:divBdr>
                                                <w:top w:val="none" w:sz="0" w:space="0" w:color="auto"/>
                                                <w:left w:val="none" w:sz="0" w:space="0" w:color="auto"/>
                                                <w:bottom w:val="none" w:sz="0" w:space="0" w:color="auto"/>
                                                <w:right w:val="none" w:sz="0" w:space="0" w:color="auto"/>
                                              </w:divBdr>
                                            </w:div>
                                            <w:div w:id="1748266857">
                                              <w:marLeft w:val="0"/>
                                              <w:marRight w:val="0"/>
                                              <w:marTop w:val="0"/>
                                              <w:marBottom w:val="0"/>
                                              <w:divBdr>
                                                <w:top w:val="none" w:sz="0" w:space="0" w:color="auto"/>
                                                <w:left w:val="none" w:sz="0" w:space="0" w:color="auto"/>
                                                <w:bottom w:val="none" w:sz="0" w:space="0" w:color="auto"/>
                                                <w:right w:val="none" w:sz="0" w:space="0" w:color="auto"/>
                                              </w:divBdr>
                                            </w:div>
                                            <w:div w:id="1083840309">
                                              <w:marLeft w:val="0"/>
                                              <w:marRight w:val="0"/>
                                              <w:marTop w:val="0"/>
                                              <w:marBottom w:val="0"/>
                                              <w:divBdr>
                                                <w:top w:val="none" w:sz="0" w:space="0" w:color="auto"/>
                                                <w:left w:val="none" w:sz="0" w:space="0" w:color="auto"/>
                                                <w:bottom w:val="none" w:sz="0" w:space="0" w:color="auto"/>
                                                <w:right w:val="none" w:sz="0" w:space="0" w:color="auto"/>
                                              </w:divBdr>
                                            </w:div>
                                            <w:div w:id="1568956926">
                                              <w:marLeft w:val="0"/>
                                              <w:marRight w:val="0"/>
                                              <w:marTop w:val="0"/>
                                              <w:marBottom w:val="0"/>
                                              <w:divBdr>
                                                <w:top w:val="none" w:sz="0" w:space="0" w:color="auto"/>
                                                <w:left w:val="none" w:sz="0" w:space="0" w:color="auto"/>
                                                <w:bottom w:val="none" w:sz="0" w:space="0" w:color="auto"/>
                                                <w:right w:val="none" w:sz="0" w:space="0" w:color="auto"/>
                                              </w:divBdr>
                                            </w:div>
                                            <w:div w:id="1687903022">
                                              <w:marLeft w:val="0"/>
                                              <w:marRight w:val="0"/>
                                              <w:marTop w:val="0"/>
                                              <w:marBottom w:val="0"/>
                                              <w:divBdr>
                                                <w:top w:val="none" w:sz="0" w:space="0" w:color="auto"/>
                                                <w:left w:val="none" w:sz="0" w:space="0" w:color="auto"/>
                                                <w:bottom w:val="none" w:sz="0" w:space="0" w:color="auto"/>
                                                <w:right w:val="none" w:sz="0" w:space="0" w:color="auto"/>
                                              </w:divBdr>
                                            </w:div>
                                            <w:div w:id="662045836">
                                              <w:marLeft w:val="0"/>
                                              <w:marRight w:val="0"/>
                                              <w:marTop w:val="0"/>
                                              <w:marBottom w:val="0"/>
                                              <w:divBdr>
                                                <w:top w:val="none" w:sz="0" w:space="0" w:color="auto"/>
                                                <w:left w:val="none" w:sz="0" w:space="0" w:color="auto"/>
                                                <w:bottom w:val="none" w:sz="0" w:space="0" w:color="auto"/>
                                                <w:right w:val="none" w:sz="0" w:space="0" w:color="auto"/>
                                              </w:divBdr>
                                            </w:div>
                                            <w:div w:id="1873760580">
                                              <w:marLeft w:val="0"/>
                                              <w:marRight w:val="0"/>
                                              <w:marTop w:val="0"/>
                                              <w:marBottom w:val="0"/>
                                              <w:divBdr>
                                                <w:top w:val="none" w:sz="0" w:space="0" w:color="auto"/>
                                                <w:left w:val="none" w:sz="0" w:space="0" w:color="auto"/>
                                                <w:bottom w:val="none" w:sz="0" w:space="0" w:color="auto"/>
                                                <w:right w:val="none" w:sz="0" w:space="0" w:color="auto"/>
                                              </w:divBdr>
                                            </w:div>
                                            <w:div w:id="757138384">
                                              <w:marLeft w:val="0"/>
                                              <w:marRight w:val="0"/>
                                              <w:marTop w:val="0"/>
                                              <w:marBottom w:val="0"/>
                                              <w:divBdr>
                                                <w:top w:val="none" w:sz="0" w:space="0" w:color="auto"/>
                                                <w:left w:val="none" w:sz="0" w:space="0" w:color="auto"/>
                                                <w:bottom w:val="none" w:sz="0" w:space="0" w:color="auto"/>
                                                <w:right w:val="none" w:sz="0" w:space="0" w:color="auto"/>
                                              </w:divBdr>
                                            </w:div>
                                            <w:div w:id="982000329">
                                              <w:marLeft w:val="0"/>
                                              <w:marRight w:val="0"/>
                                              <w:marTop w:val="0"/>
                                              <w:marBottom w:val="0"/>
                                              <w:divBdr>
                                                <w:top w:val="none" w:sz="0" w:space="0" w:color="auto"/>
                                                <w:left w:val="none" w:sz="0" w:space="0" w:color="auto"/>
                                                <w:bottom w:val="none" w:sz="0" w:space="0" w:color="auto"/>
                                                <w:right w:val="none" w:sz="0" w:space="0" w:color="auto"/>
                                              </w:divBdr>
                                            </w:div>
                                            <w:div w:id="248078147">
                                              <w:marLeft w:val="0"/>
                                              <w:marRight w:val="0"/>
                                              <w:marTop w:val="0"/>
                                              <w:marBottom w:val="0"/>
                                              <w:divBdr>
                                                <w:top w:val="none" w:sz="0" w:space="0" w:color="auto"/>
                                                <w:left w:val="none" w:sz="0" w:space="0" w:color="auto"/>
                                                <w:bottom w:val="none" w:sz="0" w:space="0" w:color="auto"/>
                                                <w:right w:val="none" w:sz="0" w:space="0" w:color="auto"/>
                                              </w:divBdr>
                                            </w:div>
                                            <w:div w:id="646128792">
                                              <w:marLeft w:val="0"/>
                                              <w:marRight w:val="0"/>
                                              <w:marTop w:val="0"/>
                                              <w:marBottom w:val="0"/>
                                              <w:divBdr>
                                                <w:top w:val="none" w:sz="0" w:space="0" w:color="auto"/>
                                                <w:left w:val="none" w:sz="0" w:space="0" w:color="auto"/>
                                                <w:bottom w:val="none" w:sz="0" w:space="0" w:color="auto"/>
                                                <w:right w:val="none" w:sz="0" w:space="0" w:color="auto"/>
                                              </w:divBdr>
                                            </w:div>
                                            <w:div w:id="2079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064931">
      <w:bodyDiv w:val="1"/>
      <w:marLeft w:val="0"/>
      <w:marRight w:val="0"/>
      <w:marTop w:val="0"/>
      <w:marBottom w:val="0"/>
      <w:divBdr>
        <w:top w:val="none" w:sz="0" w:space="0" w:color="auto"/>
        <w:left w:val="none" w:sz="0" w:space="0" w:color="auto"/>
        <w:bottom w:val="none" w:sz="0" w:space="0" w:color="auto"/>
        <w:right w:val="none" w:sz="0" w:space="0" w:color="auto"/>
      </w:divBdr>
      <w:divsChild>
        <w:div w:id="1861695005">
          <w:marLeft w:val="384"/>
          <w:marRight w:val="384"/>
          <w:marTop w:val="144"/>
          <w:marBottom w:val="240"/>
          <w:divBdr>
            <w:top w:val="none" w:sz="0" w:space="0" w:color="auto"/>
            <w:left w:val="none" w:sz="0" w:space="0" w:color="auto"/>
            <w:bottom w:val="none" w:sz="0" w:space="0" w:color="auto"/>
            <w:right w:val="none" w:sz="0" w:space="0" w:color="auto"/>
          </w:divBdr>
        </w:div>
        <w:div w:id="1786077161">
          <w:marLeft w:val="0"/>
          <w:marRight w:val="0"/>
          <w:marTop w:val="0"/>
          <w:marBottom w:val="0"/>
          <w:divBdr>
            <w:top w:val="none" w:sz="0" w:space="0" w:color="auto"/>
            <w:left w:val="none" w:sz="0" w:space="0" w:color="auto"/>
            <w:bottom w:val="none" w:sz="0" w:space="0" w:color="auto"/>
            <w:right w:val="none" w:sz="0" w:space="0" w:color="auto"/>
          </w:divBdr>
        </w:div>
      </w:divsChild>
    </w:div>
    <w:div w:id="1035546587">
      <w:bodyDiv w:val="1"/>
      <w:marLeft w:val="0"/>
      <w:marRight w:val="0"/>
      <w:marTop w:val="0"/>
      <w:marBottom w:val="0"/>
      <w:divBdr>
        <w:top w:val="none" w:sz="0" w:space="0" w:color="auto"/>
        <w:left w:val="none" w:sz="0" w:space="0" w:color="auto"/>
        <w:bottom w:val="none" w:sz="0" w:space="0" w:color="auto"/>
        <w:right w:val="none" w:sz="0" w:space="0" w:color="auto"/>
      </w:divBdr>
      <w:divsChild>
        <w:div w:id="1496729396">
          <w:marLeft w:val="0"/>
          <w:marRight w:val="0"/>
          <w:marTop w:val="0"/>
          <w:marBottom w:val="0"/>
          <w:divBdr>
            <w:top w:val="none" w:sz="0" w:space="0" w:color="auto"/>
            <w:left w:val="none" w:sz="0" w:space="0" w:color="auto"/>
            <w:bottom w:val="none" w:sz="0" w:space="0" w:color="auto"/>
            <w:right w:val="none" w:sz="0" w:space="0" w:color="auto"/>
          </w:divBdr>
          <w:divsChild>
            <w:div w:id="29500831">
              <w:marLeft w:val="0"/>
              <w:marRight w:val="0"/>
              <w:marTop w:val="0"/>
              <w:marBottom w:val="0"/>
              <w:divBdr>
                <w:top w:val="none" w:sz="0" w:space="0" w:color="auto"/>
                <w:left w:val="none" w:sz="0" w:space="0" w:color="auto"/>
                <w:bottom w:val="none" w:sz="0" w:space="0" w:color="auto"/>
                <w:right w:val="none" w:sz="0" w:space="0" w:color="auto"/>
              </w:divBdr>
              <w:divsChild>
                <w:div w:id="993605824">
                  <w:marLeft w:val="-144"/>
                  <w:marRight w:val="-144"/>
                  <w:marTop w:val="0"/>
                  <w:marBottom w:val="0"/>
                  <w:divBdr>
                    <w:top w:val="none" w:sz="0" w:space="0" w:color="auto"/>
                    <w:left w:val="none" w:sz="0" w:space="0" w:color="auto"/>
                    <w:bottom w:val="none" w:sz="0" w:space="0" w:color="auto"/>
                    <w:right w:val="none" w:sz="0" w:space="0" w:color="auto"/>
                  </w:divBdr>
                </w:div>
                <w:div w:id="699360181">
                  <w:marLeft w:val="-144"/>
                  <w:marRight w:val="-144"/>
                  <w:marTop w:val="0"/>
                  <w:marBottom w:val="0"/>
                  <w:divBdr>
                    <w:top w:val="none" w:sz="0" w:space="0" w:color="auto"/>
                    <w:left w:val="none" w:sz="0" w:space="0" w:color="auto"/>
                    <w:bottom w:val="none" w:sz="0" w:space="0" w:color="auto"/>
                    <w:right w:val="none" w:sz="0" w:space="0" w:color="auto"/>
                  </w:divBdr>
                </w:div>
                <w:div w:id="1000082970">
                  <w:marLeft w:val="0"/>
                  <w:marRight w:val="0"/>
                  <w:marTop w:val="0"/>
                  <w:marBottom w:val="0"/>
                  <w:divBdr>
                    <w:top w:val="none" w:sz="0" w:space="0" w:color="auto"/>
                    <w:left w:val="none" w:sz="0" w:space="0" w:color="auto"/>
                    <w:bottom w:val="none" w:sz="0" w:space="0" w:color="auto"/>
                    <w:right w:val="none" w:sz="0" w:space="0" w:color="auto"/>
                  </w:divBdr>
                  <w:divsChild>
                    <w:div w:id="1541475064">
                      <w:marLeft w:val="0"/>
                      <w:marRight w:val="0"/>
                      <w:marTop w:val="0"/>
                      <w:marBottom w:val="0"/>
                      <w:divBdr>
                        <w:top w:val="none" w:sz="0" w:space="0" w:color="auto"/>
                        <w:left w:val="none" w:sz="0" w:space="0" w:color="auto"/>
                        <w:bottom w:val="none" w:sz="0" w:space="0" w:color="auto"/>
                        <w:right w:val="none" w:sz="0" w:space="0" w:color="auto"/>
                      </w:divBdr>
                      <w:divsChild>
                        <w:div w:id="1682968483">
                          <w:marLeft w:val="0"/>
                          <w:marRight w:val="0"/>
                          <w:marTop w:val="0"/>
                          <w:marBottom w:val="0"/>
                          <w:divBdr>
                            <w:top w:val="none" w:sz="0" w:space="0" w:color="auto"/>
                            <w:left w:val="none" w:sz="0" w:space="0" w:color="auto"/>
                            <w:bottom w:val="none" w:sz="0" w:space="0" w:color="auto"/>
                            <w:right w:val="none" w:sz="0" w:space="0" w:color="auto"/>
                          </w:divBdr>
                          <w:divsChild>
                            <w:div w:id="16048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88">
                      <w:marLeft w:val="0"/>
                      <w:marRight w:val="0"/>
                      <w:marTop w:val="0"/>
                      <w:marBottom w:val="0"/>
                      <w:divBdr>
                        <w:top w:val="none" w:sz="0" w:space="0" w:color="auto"/>
                        <w:left w:val="none" w:sz="0" w:space="0" w:color="auto"/>
                        <w:bottom w:val="none" w:sz="0" w:space="0" w:color="auto"/>
                        <w:right w:val="none" w:sz="0" w:space="0" w:color="auto"/>
                      </w:divBdr>
                    </w:div>
                    <w:div w:id="18815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00631">
          <w:marLeft w:val="0"/>
          <w:marRight w:val="0"/>
          <w:marTop w:val="0"/>
          <w:marBottom w:val="0"/>
          <w:divBdr>
            <w:top w:val="none" w:sz="0" w:space="0" w:color="auto"/>
            <w:left w:val="none" w:sz="0" w:space="0" w:color="auto"/>
            <w:bottom w:val="none" w:sz="0" w:space="0" w:color="auto"/>
            <w:right w:val="none" w:sz="0" w:space="0" w:color="auto"/>
          </w:divBdr>
          <w:divsChild>
            <w:div w:id="374962124">
              <w:marLeft w:val="-144"/>
              <w:marRight w:val="-144"/>
              <w:marTop w:val="0"/>
              <w:marBottom w:val="0"/>
              <w:divBdr>
                <w:top w:val="none" w:sz="0" w:space="0" w:color="auto"/>
                <w:left w:val="none" w:sz="0" w:space="0" w:color="auto"/>
                <w:bottom w:val="none" w:sz="0" w:space="0" w:color="auto"/>
                <w:right w:val="none" w:sz="0" w:space="0" w:color="auto"/>
              </w:divBdr>
              <w:divsChild>
                <w:div w:id="5967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6277">
      <w:bodyDiv w:val="1"/>
      <w:marLeft w:val="0"/>
      <w:marRight w:val="0"/>
      <w:marTop w:val="0"/>
      <w:marBottom w:val="0"/>
      <w:divBdr>
        <w:top w:val="none" w:sz="0" w:space="0" w:color="auto"/>
        <w:left w:val="none" w:sz="0" w:space="0" w:color="auto"/>
        <w:bottom w:val="none" w:sz="0" w:space="0" w:color="auto"/>
        <w:right w:val="none" w:sz="0" w:space="0" w:color="auto"/>
      </w:divBdr>
      <w:divsChild>
        <w:div w:id="1726175855">
          <w:marLeft w:val="0"/>
          <w:marRight w:val="0"/>
          <w:marTop w:val="0"/>
          <w:marBottom w:val="192"/>
          <w:divBdr>
            <w:top w:val="none" w:sz="0" w:space="0" w:color="auto"/>
            <w:left w:val="none" w:sz="0" w:space="0" w:color="auto"/>
            <w:bottom w:val="none" w:sz="0" w:space="0" w:color="auto"/>
            <w:right w:val="none" w:sz="0" w:space="0" w:color="auto"/>
          </w:divBdr>
        </w:div>
        <w:div w:id="856577629">
          <w:marLeft w:val="0"/>
          <w:marRight w:val="0"/>
          <w:marTop w:val="0"/>
          <w:marBottom w:val="211"/>
          <w:divBdr>
            <w:top w:val="none" w:sz="0" w:space="0" w:color="auto"/>
            <w:left w:val="none" w:sz="0" w:space="0" w:color="auto"/>
            <w:bottom w:val="none" w:sz="0" w:space="0" w:color="auto"/>
            <w:right w:val="none" w:sz="0" w:space="0" w:color="auto"/>
          </w:divBdr>
        </w:div>
        <w:div w:id="118107668">
          <w:marLeft w:val="0"/>
          <w:marRight w:val="0"/>
          <w:marTop w:val="0"/>
          <w:marBottom w:val="21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data-sets/" TargetMode="External"/><Relationship Id="rId13" Type="http://schemas.openxmlformats.org/officeDocument/2006/relationships/image" Target="media/image5.png"/><Relationship Id="rId18" Type="http://schemas.openxmlformats.org/officeDocument/2006/relationships/hyperlink" Target="https://pythontic.com/visualization/charts/correlation" TargetMode="External"/><Relationship Id="rId26" Type="http://schemas.openxmlformats.org/officeDocument/2006/relationships/hyperlink" Target="https://pythontic.com/pandas/dataframe-plotting/kernel%20density%20estimation%20plot" TargetMode="External"/><Relationship Id="rId3" Type="http://schemas.openxmlformats.org/officeDocument/2006/relationships/settings" Target="settings.xml"/><Relationship Id="rId21" Type="http://schemas.openxmlformats.org/officeDocument/2006/relationships/hyperlink" Target="https://pythontic.com/pandas/dataframe-plotting/area-plot" TargetMode="External"/><Relationship Id="rId7" Type="http://schemas.openxmlformats.org/officeDocument/2006/relationships/hyperlink" Target="https://byjus.com/maths/correlation/" TargetMode="External"/><Relationship Id="rId12" Type="http://schemas.openxmlformats.org/officeDocument/2006/relationships/image" Target="media/image4.png"/><Relationship Id="rId17" Type="http://schemas.openxmlformats.org/officeDocument/2006/relationships/hyperlink" Target="https://pythontic.com/pandas/dataframe-plotting" TargetMode="External"/><Relationship Id="rId25" Type="http://schemas.openxmlformats.org/officeDocument/2006/relationships/hyperlink" Target="https://pythontic.com/pandas/dataframe-plotting/histogram-for-each-column" TargetMode="External"/><Relationship Id="rId2" Type="http://schemas.openxmlformats.org/officeDocument/2006/relationships/styles" Target="styles.xml"/><Relationship Id="rId16" Type="http://schemas.openxmlformats.org/officeDocument/2006/relationships/hyperlink" Target="https://pythontic.com/pandas" TargetMode="External"/><Relationship Id="rId20" Type="http://schemas.openxmlformats.org/officeDocument/2006/relationships/image" Target="media/image8.png"/><Relationship Id="rId29" Type="http://schemas.openxmlformats.org/officeDocument/2006/relationships/hyperlink" Target="https://www.mathsisfun.com/data/correlation.html" TargetMode="External"/><Relationship Id="rId1" Type="http://schemas.openxmlformats.org/officeDocument/2006/relationships/numbering" Target="numbering.xml"/><Relationship Id="rId6" Type="http://schemas.openxmlformats.org/officeDocument/2006/relationships/hyperlink" Target="https://byjus.com/maths/graphical-representation/" TargetMode="External"/><Relationship Id="rId11" Type="http://schemas.openxmlformats.org/officeDocument/2006/relationships/image" Target="media/image3.png"/><Relationship Id="rId24" Type="http://schemas.openxmlformats.org/officeDocument/2006/relationships/hyperlink" Target="https://pythontic.com/pandas/dataframe-plotting/hexagonal%20binning%20plot" TargetMode="External"/><Relationship Id="rId5" Type="http://schemas.openxmlformats.org/officeDocument/2006/relationships/hyperlink" Target="https://byjus.com/maths/bar-graph/" TargetMode="External"/><Relationship Id="rId15" Type="http://schemas.openxmlformats.org/officeDocument/2006/relationships/hyperlink" Target="https://pythontic.com/" TargetMode="External"/><Relationship Id="rId23" Type="http://schemas.openxmlformats.org/officeDocument/2006/relationships/hyperlink" Target="https://pythontic.com/pandas/dataframe-plotting/box%20and%20whisker%20plot"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ythontic.com/pandas/dataframe-plotting/bar%20chart" TargetMode="External"/><Relationship Id="rId27" Type="http://schemas.openxmlformats.org/officeDocument/2006/relationships/hyperlink" Target="https://pythontic.com/pandas/dataframe-plotting/line%20cha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2</cp:revision>
  <dcterms:created xsi:type="dcterms:W3CDTF">2022-08-15T17:21:00Z</dcterms:created>
  <dcterms:modified xsi:type="dcterms:W3CDTF">2022-08-15T17:32:00Z</dcterms:modified>
</cp:coreProperties>
</file>